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解密中国全方位崛起的密码（下）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2021-04-06</w:t>
      </w:r>
      <w:hyperlink r:id="rId5" w:anchor="wechat_redirect&amp;cpage=2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Sun" w:eastAsia="SimSun" w:hAnsi="SimSun" w:cs="SimSun"/>
          <w:color w:val="000105"/>
          <w:spacing w:val="22"/>
          <w:sz w:val="21"/>
          <w:szCs w:val="21"/>
        </w:rPr>
        <w:t>点击上方</w:t>
      </w:r>
      <w:r>
        <w:rPr>
          <w:rStyle w:val="richmediacontentany"/>
          <w:rFonts w:ascii="Arial" w:eastAsia="Arial" w:hAnsi="Arial" w:cs="Arial"/>
          <w:color w:val="000105"/>
          <w:spacing w:val="22"/>
          <w:sz w:val="21"/>
          <w:szCs w:val="21"/>
        </w:rPr>
        <w:t>“</w:t>
      </w:r>
      <w:r>
        <w:rPr>
          <w:rStyle w:val="richmediacontentany"/>
          <w:rFonts w:ascii="SimSun" w:eastAsia="SimSun" w:hAnsi="SimSun" w:cs="SimSun"/>
          <w:color w:val="000105"/>
          <w:spacing w:val="22"/>
          <w:sz w:val="21"/>
          <w:szCs w:val="21"/>
        </w:rPr>
        <w:t>蓝字</w:t>
      </w:r>
      <w:r>
        <w:rPr>
          <w:rStyle w:val="richmediacontentany"/>
          <w:rFonts w:ascii="Arial" w:eastAsia="Arial" w:hAnsi="Arial" w:cs="Arial"/>
          <w:color w:val="000105"/>
          <w:spacing w:val="22"/>
          <w:sz w:val="21"/>
          <w:szCs w:val="21"/>
        </w:rPr>
        <w:t>”</w:t>
      </w:r>
      <w:r>
        <w:rPr>
          <w:rStyle w:val="richmediacontentany"/>
          <w:rFonts w:ascii="SimSun" w:eastAsia="SimSun" w:hAnsi="SimSun" w:cs="SimSun"/>
          <w:color w:val="000105"/>
          <w:spacing w:val="22"/>
          <w:sz w:val="21"/>
          <w:szCs w:val="21"/>
        </w:rPr>
        <w:t>，发现更多精彩。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rial" w:eastAsia="Arial" w:hAnsi="Arial" w:cs="Arial"/>
          <w:b/>
          <w:bCs/>
          <w:color w:val="111122"/>
          <w:spacing w:val="8"/>
          <w:sz w:val="26"/>
          <w:szCs w:val="26"/>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93" w:right="693" w:firstLine="0"/>
        <w:jc w:val="both"/>
        <w:rPr>
          <w:rFonts w:ascii="Arial" w:eastAsia="Arial" w:hAnsi="Arial" w:cs="Arial"/>
          <w:color w:val="000000"/>
          <w:spacing w:val="22"/>
          <w:sz w:val="26"/>
          <w:szCs w:val="26"/>
        </w:rPr>
      </w:pPr>
      <w:r>
        <w:rPr>
          <w:rStyle w:val="richmediacontentany"/>
          <w:rFonts w:ascii="微软雅黑" w:eastAsia="微软雅黑" w:hAnsi="微软雅黑" w:cs="微软雅黑"/>
          <w:color w:val="000000"/>
          <w:spacing w:val="22"/>
          <w:sz w:val="21"/>
          <w:szCs w:val="21"/>
        </w:rPr>
        <w:t>主持人:何婕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93" w:right="693" w:firstLine="0"/>
        <w:jc w:val="both"/>
        <w:rPr>
          <w:rFonts w:ascii="Arial" w:eastAsia="Arial" w:hAnsi="Arial" w:cs="Arial"/>
          <w:color w:val="000000"/>
          <w:spacing w:val="22"/>
          <w:sz w:val="26"/>
          <w:szCs w:val="26"/>
        </w:rPr>
      </w:pPr>
      <w:r>
        <w:rPr>
          <w:rStyle w:val="richmediacontentany"/>
          <w:rFonts w:ascii="微软雅黑" w:eastAsia="微软雅黑" w:hAnsi="微软雅黑" w:cs="微软雅黑"/>
          <w:color w:val="000000"/>
          <w:spacing w:val="22"/>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93" w:right="693" w:firstLine="0"/>
        <w:jc w:val="both"/>
        <w:rPr>
          <w:rFonts w:ascii="Arial" w:eastAsia="Arial" w:hAnsi="Arial" w:cs="Arial"/>
          <w:color w:val="000000"/>
          <w:spacing w:val="22"/>
          <w:sz w:val="26"/>
          <w:szCs w:val="26"/>
        </w:rPr>
      </w:pPr>
      <w:r>
        <w:rPr>
          <w:rStyle w:val="richmediacontentany"/>
          <w:rFonts w:ascii="微软雅黑" w:eastAsia="微软雅黑" w:hAnsi="微软雅黑" w:cs="微软雅黑"/>
          <w:color w:val="000000"/>
          <w:spacing w:val="22"/>
          <w:sz w:val="21"/>
          <w:szCs w:val="21"/>
        </w:rPr>
        <w:t>张维为：复旦大学中国研究院院长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93" w:right="693" w:firstLine="0"/>
        <w:jc w:val="both"/>
        <w:rPr>
          <w:rFonts w:ascii="Arial" w:eastAsia="Arial" w:hAnsi="Arial" w:cs="Arial"/>
          <w:color w:val="000000"/>
          <w:spacing w:val="22"/>
          <w:sz w:val="26"/>
          <w:szCs w:val="26"/>
        </w:rPr>
      </w:pPr>
      <w:r>
        <w:rPr>
          <w:rStyle w:val="richmediacontentany"/>
          <w:rFonts w:ascii="微软雅黑" w:eastAsia="微软雅黑" w:hAnsi="微软雅黑" w:cs="微软雅黑"/>
          <w:color w:val="000000"/>
          <w:spacing w:val="22"/>
          <w:sz w:val="21"/>
          <w:szCs w:val="21"/>
        </w:rPr>
        <w:t>王</w:t>
      </w:r>
      <w:r>
        <w:rPr>
          <w:rStyle w:val="richmediacontentany"/>
          <w:rFonts w:ascii="微软雅黑" w:eastAsia="微软雅黑" w:hAnsi="微软雅黑" w:cs="微软雅黑"/>
          <w:color w:val="000000"/>
          <w:spacing w:val="22"/>
          <w:sz w:val="21"/>
          <w:szCs w:val="21"/>
        </w:rPr>
        <w:t>珊珊：环球资讯广播副总监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93" w:right="693" w:firstLine="0"/>
        <w:jc w:val="both"/>
        <w:rPr>
          <w:rFonts w:ascii="Arial" w:eastAsia="Arial" w:hAnsi="Arial" w:cs="Arial"/>
          <w:color w:val="000000"/>
          <w:spacing w:val="22"/>
          <w:sz w:val="26"/>
          <w:szCs w:val="26"/>
        </w:rPr>
      </w:pPr>
      <w:r>
        <w:rPr>
          <w:rStyle w:val="richmediacontentany"/>
          <w:rFonts w:ascii="微软雅黑" w:eastAsia="微软雅黑" w:hAnsi="微软雅黑" w:cs="微软雅黑"/>
          <w:color w:val="000000"/>
          <w:spacing w:val="22"/>
          <w:sz w:val="21"/>
          <w:szCs w:val="21"/>
        </w:rPr>
        <w:t>叶青林：中国研究院特邀研究员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93" w:right="693" w:firstLine="0"/>
        <w:jc w:val="both"/>
        <w:rPr>
          <w:rFonts w:ascii="Arial" w:eastAsia="Arial" w:hAnsi="Arial" w:cs="Arial"/>
          <w:color w:val="000000"/>
          <w:spacing w:val="22"/>
          <w:sz w:val="26"/>
          <w:szCs w:val="26"/>
        </w:rPr>
      </w:pPr>
      <w:r>
        <w:rPr>
          <w:rStyle w:val="richmediacontentany"/>
          <w:rFonts w:ascii="微软雅黑" w:eastAsia="微软雅黑" w:hAnsi="微软雅黑" w:cs="微软雅黑"/>
          <w:color w:val="000000"/>
          <w:spacing w:val="22"/>
          <w:sz w:val="21"/>
          <w:szCs w:val="21"/>
        </w:rPr>
        <w:t>马泽晨：春秋研究院研究员</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微软雅黑" w:eastAsia="微软雅黑" w:hAnsi="微软雅黑" w:cs="微软雅黑"/>
          <w:color w:val="000000"/>
          <w:spacing w:val="22"/>
          <w:sz w:val="21"/>
          <w:szCs w:val="21"/>
        </w:rPr>
        <w:t>很多人会有这样的感受，虽然中国的发展是有长足的进步，我们也觉得应该有点自信，但是仿佛又觉得这个自信是不是应该控制到一个怎么样的度才是合适的。也有人说，我们中国比较厉害的这种体育项目是隔着网的，晋升搏击类的可能相对就不是那么的擅长，未来在竞争的时候可能免不了会跟一些对象会发生近距离的肉搏，那我们能不能hold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张维为：</w:t>
      </w:r>
      <w:r>
        <w:rPr>
          <w:rStyle w:val="richmediacontentany"/>
          <w:rFonts w:ascii="SimHei" w:eastAsia="SimHei" w:hAnsi="SimHei" w:cs="SimHei"/>
          <w:b/>
          <w:bCs/>
          <w:color w:val="000000"/>
          <w:spacing w:val="8"/>
          <w:sz w:val="23"/>
          <w:szCs w:val="23"/>
        </w:rPr>
        <w:t>我们要自信，但不要自负。如果你对中国的成绩，对世界的比较你发自内心的这种自信的话，你跟谁讲跟老外讲他也会被感染的。</w:t>
      </w:r>
      <w:r>
        <w:rPr>
          <w:rStyle w:val="richmediacontentany"/>
          <w:rFonts w:ascii="SimHei" w:eastAsia="SimHei" w:hAnsi="SimHei" w:cs="SimHei"/>
          <w:color w:val="000000"/>
          <w:spacing w:val="8"/>
          <w:sz w:val="23"/>
          <w:szCs w:val="23"/>
        </w:rPr>
        <w:t>所以就是很自然的一个东西。而且我觉得有时候比方你前面举的例子我觉得挺好，好像中国在没有直接人与人碰撞的运动中做的都很好，直接碰撞的足球什么就不行。那么有一种办法就是我们也去练习这种直接碰撞的运动，这是一个办法。</w:t>
      </w:r>
      <w:r>
        <w:rPr>
          <w:rStyle w:val="richmediacontentany"/>
          <w:rFonts w:ascii="SimHei" w:eastAsia="SimHei" w:hAnsi="SimHei" w:cs="SimHei"/>
          <w:b/>
          <w:bCs/>
          <w:color w:val="000000"/>
          <w:spacing w:val="8"/>
          <w:sz w:val="23"/>
          <w:szCs w:val="23"/>
        </w:rPr>
        <w:t>还有一个办法就是把我们自己的，比方乒乓球这样运动，我们把自己推向国际，成为国际主流运动。最后我就设定标准，全世界人民都喜欢它。</w:t>
      </w:r>
      <w:r>
        <w:rPr>
          <w:rStyle w:val="richmediacontentany"/>
          <w:rFonts w:ascii="SimHei" w:eastAsia="SimHei" w:hAnsi="SimHei" w:cs="SimHei"/>
          <w:color w:val="000000"/>
          <w:spacing w:val="8"/>
          <w:sz w:val="23"/>
          <w:szCs w:val="23"/>
        </w:rPr>
        <w:t>西方也是这样做的，它那种运动本来并不是世界多数国家人民都喜欢的。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王珊珊：</w:t>
      </w:r>
      <w:r>
        <w:rPr>
          <w:rStyle w:val="richmediacontentany"/>
          <w:rFonts w:ascii="SimHei" w:eastAsia="SimHei" w:hAnsi="SimHei" w:cs="SimHei"/>
          <w:color w:val="000000"/>
          <w:spacing w:val="8"/>
          <w:sz w:val="23"/>
          <w:szCs w:val="23"/>
        </w:rPr>
        <w:t>这两天我在朋友圈看到一个段子，就在传，说2018为什么每个人好像都在水逆？国家这个层面也是我们今年经历了中美贸易摩擦，包括最近的孟晚舟事件，我们是应该怎么去进行一个心理建设和评估？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张维为：</w:t>
      </w:r>
      <w:r>
        <w:rPr>
          <w:rStyle w:val="richmediacontentany"/>
          <w:rFonts w:ascii="SimHei" w:eastAsia="SimHei" w:hAnsi="SimHei" w:cs="SimHei"/>
          <w:color w:val="000000"/>
          <w:spacing w:val="8"/>
          <w:sz w:val="23"/>
          <w:szCs w:val="23"/>
        </w:rPr>
        <w:t>不，我觉得今天我们讨论的问题，包括甚至可能这一年实际上就是对中国和世界的一种整体把握。没有这种整体把握的话，你碰到一个事情就没有定力了，你如果整体把握了，</w:t>
      </w:r>
      <w:r>
        <w:rPr>
          <w:rStyle w:val="richmediacontentany"/>
          <w:rFonts w:ascii="SimHei" w:eastAsia="SimHei" w:hAnsi="SimHei" w:cs="SimHei"/>
          <w:color w:val="000000"/>
          <w:spacing w:val="8"/>
          <w:sz w:val="23"/>
          <w:szCs w:val="23"/>
        </w:rPr>
        <w:t>你就会非常淡定</w:t>
      </w:r>
      <w:r>
        <w:rPr>
          <w:rStyle w:val="richmediacontentany"/>
          <w:rFonts w:ascii="SimHei" w:eastAsia="SimHei" w:hAnsi="SimHei" w:cs="SimHei"/>
          <w:color w:val="000000"/>
          <w:spacing w:val="8"/>
          <w:sz w:val="23"/>
          <w:szCs w:val="23"/>
        </w:rPr>
        <w:t>。比方说今年关于民营企业的很多议论，说民营企业怎么样不行了。</w:t>
      </w:r>
      <w:r>
        <w:rPr>
          <w:rStyle w:val="richmediacontentany"/>
          <w:rFonts w:ascii="SimHei" w:eastAsia="SimHei" w:hAnsi="SimHei" w:cs="SimHei"/>
          <w:b/>
          <w:bCs/>
          <w:color w:val="000000"/>
          <w:spacing w:val="8"/>
          <w:sz w:val="23"/>
          <w:szCs w:val="23"/>
        </w:rPr>
        <w:t>实际上你只要看中国整个宏观经济，中国我们叫混合经济模式，它就是两个板块，一个是政府的作用，一个市场作用，一个国有经济作用，一个民营企业的作用。</w:t>
      </w:r>
      <w:r>
        <w:rPr>
          <w:rStyle w:val="richmediacontentany"/>
          <w:rFonts w:ascii="SimHei" w:eastAsia="SimHei" w:hAnsi="SimHei" w:cs="SimHei"/>
          <w:color w:val="000000"/>
          <w:spacing w:val="8"/>
          <w:sz w:val="23"/>
          <w:szCs w:val="23"/>
        </w:rPr>
        <w:t>在我们这个模式里边，它是互相补充相得益彰的。但这当中它有时是会有矛盾的。那么中央政府它的基本的做法就是如果有矛盾，希望两者能够变成互相补充的。你掌握大的格局之后，它肯定有这个变化那个变化，最终肯定回到这个上边来的，这叫中国模式中国道路。所以我特别有定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王珊珊：</w:t>
      </w:r>
      <w:r>
        <w:rPr>
          <w:rStyle w:val="richmediacontentany"/>
          <w:rFonts w:ascii="SimHei" w:eastAsia="SimHei" w:hAnsi="SimHei" w:cs="SimHei"/>
          <w:color w:val="000000"/>
          <w:spacing w:val="8"/>
          <w:sz w:val="23"/>
          <w:szCs w:val="23"/>
        </w:rPr>
        <w:t>对，信心特别重要。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马泽晨：</w:t>
      </w:r>
      <w:r>
        <w:rPr>
          <w:rStyle w:val="richmediacontentany"/>
          <w:rFonts w:ascii="SimHei" w:eastAsia="SimHei" w:hAnsi="SimHei" w:cs="SimHei"/>
          <w:color w:val="000000"/>
          <w:spacing w:val="8"/>
          <w:sz w:val="23"/>
          <w:szCs w:val="23"/>
        </w:rPr>
        <w:t>昨天我一个大学同学跟我说了个例子，他说其实国家的发展变化在个人的故事中可能是一些稀疏平常的小事感觉到，他是在国外生活了很多年，有一年他回国的时候他跟他爸说，说你给我手机买一个充电宝，然后他爸说难道你在国外没有买的吗？你自己在那边买一个不就行了？他说我没有发现有卖这种东西的地方。又过了几年，昨天他跟我说又一次要回国，回国他跟他爸说，说老爸我想喝豆浆了，能不能家里置办一台豆浆机。他爸说你这太老土了，我们现在都用的是破壁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叶青林：</w:t>
      </w:r>
      <w:r>
        <w:rPr>
          <w:rStyle w:val="richmediacontentany"/>
          <w:rFonts w:ascii="SimHei" w:eastAsia="SimHei" w:hAnsi="SimHei" w:cs="SimHei"/>
          <w:color w:val="000000"/>
          <w:spacing w:val="8"/>
          <w:sz w:val="23"/>
          <w:szCs w:val="23"/>
        </w:rPr>
        <w:t>那同学在哪个国家？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马泽晨：</w:t>
      </w:r>
      <w:r>
        <w:rPr>
          <w:rStyle w:val="richmediacontentany"/>
          <w:rFonts w:ascii="SimHei" w:eastAsia="SimHei" w:hAnsi="SimHei" w:cs="SimHei"/>
          <w:color w:val="000000"/>
          <w:spacing w:val="8"/>
          <w:sz w:val="23"/>
          <w:szCs w:val="23"/>
        </w:rPr>
        <w:t>方便讲吗？在法国。所以他说，实际上他生活的变化是通过这样的小事来确定，自己的国家</w:t>
      </w:r>
      <w:r>
        <w:rPr>
          <w:rStyle w:val="richmediacontentany"/>
          <w:rFonts w:ascii="SimHei" w:eastAsia="SimHei" w:hAnsi="SimHei" w:cs="SimHei"/>
          <w:color w:val="000000"/>
          <w:spacing w:val="8"/>
          <w:sz w:val="23"/>
          <w:szCs w:val="23"/>
        </w:rPr>
        <w:t>其实已经早就早就超过了，至少在一些部分早就超过了西方国家。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叶青林：</w:t>
      </w:r>
      <w:r>
        <w:rPr>
          <w:rStyle w:val="richmediacontentany"/>
          <w:rFonts w:ascii="SimHei" w:eastAsia="SimHei" w:hAnsi="SimHei" w:cs="SimHei"/>
          <w:color w:val="000000"/>
          <w:spacing w:val="8"/>
          <w:sz w:val="23"/>
          <w:szCs w:val="23"/>
        </w:rPr>
        <w:t>2014年的时候张老师有个《中国人你要自信》，那个时候还算小众。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张维为：</w:t>
      </w:r>
      <w:r>
        <w:rPr>
          <w:rStyle w:val="richmediacontentany"/>
          <w:rFonts w:ascii="SimHei" w:eastAsia="SimHei" w:hAnsi="SimHei" w:cs="SimHei"/>
          <w:color w:val="000000"/>
          <w:spacing w:val="8"/>
          <w:sz w:val="23"/>
          <w:szCs w:val="23"/>
        </w:rPr>
        <w:t>我们是少数。我们大家都读过书，念过中学、大学，学生是也是一样的，即使你现在成绩不怎么好，如果你说我自信，我相信我通过努力一定能够赶上去，你才能赶上去。国家也是一样，哪怕你今天有这个问题，那个问题，但是你只要有这份自信心，我能做好，实际上中华民族她有这个气质在里边。我们出国留学都这样，很多留学生觉得我现在不行，我一定要学得比你要好，有股劲儿在那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主持人何婕：</w:t>
      </w:r>
      <w:r>
        <w:rPr>
          <w:rStyle w:val="richmediacontentany"/>
          <w:rFonts w:ascii="SimHei" w:eastAsia="SimHei" w:hAnsi="SimHei" w:cs="SimHei"/>
          <w:color w:val="000000"/>
          <w:spacing w:val="8"/>
          <w:sz w:val="23"/>
          <w:szCs w:val="23"/>
        </w:rPr>
        <w:t>我知道在现场我们的观众朋友都非常的年轻，而且你们也都是带着问题来的。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观众：</w:t>
      </w:r>
      <w:r>
        <w:rPr>
          <w:rStyle w:val="richmediacontentany"/>
          <w:rFonts w:ascii="SimHei" w:eastAsia="SimHei" w:hAnsi="SimHei" w:cs="SimHei"/>
          <w:color w:val="000000"/>
          <w:spacing w:val="8"/>
          <w:sz w:val="23"/>
          <w:szCs w:val="23"/>
        </w:rPr>
        <w:t>张老师好，我是来自新疆的一名小柯尔克孜族学生，随着中国经济的发展，少数民族传统文化也受到了一些冲击。那么我们如何在搞好现代化建设的同时，帮助各个少数民族同胞，保护保留好他们优秀的民族特色的文化？谢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张维为：</w:t>
      </w:r>
      <w:r>
        <w:rPr>
          <w:rStyle w:val="richmediacontentany"/>
          <w:rFonts w:ascii="SimHei" w:eastAsia="SimHei" w:hAnsi="SimHei" w:cs="SimHei"/>
          <w:b/>
          <w:bCs/>
          <w:color w:val="000000"/>
          <w:spacing w:val="8"/>
          <w:sz w:val="23"/>
          <w:szCs w:val="23"/>
        </w:rPr>
        <w:t>上个月的时候我们在德国，一个德国人讲新疆的人权问题，我问他去过没有？他没有去过。我说我们在座的中国代表团全是汉族人，每个人都会唱维吾尔族歌曲，我们维吾尔族用的都</w:t>
      </w:r>
      <w:r>
        <w:rPr>
          <w:rStyle w:val="richmediacontentany"/>
          <w:rFonts w:ascii="SimHei" w:eastAsia="SimHei" w:hAnsi="SimHei" w:cs="SimHei"/>
          <w:b/>
          <w:bCs/>
          <w:color w:val="000000"/>
          <w:spacing w:val="8"/>
          <w:sz w:val="23"/>
          <w:szCs w:val="23"/>
        </w:rPr>
        <w:t>使用</w:t>
      </w:r>
      <w:r>
        <w:rPr>
          <w:rStyle w:val="richmediacontentany"/>
          <w:rFonts w:ascii="SimHei" w:eastAsia="SimHei" w:hAnsi="SimHei" w:cs="SimHei"/>
          <w:b/>
          <w:bCs/>
          <w:color w:val="000000"/>
          <w:spacing w:val="8"/>
          <w:sz w:val="23"/>
          <w:szCs w:val="23"/>
        </w:rPr>
        <w:t>自己的文字，讲的是自己的方言语言。</w:t>
      </w:r>
      <w:r>
        <w:rPr>
          <w:rStyle w:val="richmediacontentany"/>
          <w:rFonts w:ascii="SimHei" w:eastAsia="SimHei" w:hAnsi="SimHei" w:cs="SimHei"/>
          <w:color w:val="000000"/>
          <w:spacing w:val="8"/>
          <w:sz w:val="23"/>
          <w:szCs w:val="23"/>
        </w:rPr>
        <w:t>我说你们欧洲统治下哪个少数民族还在讲自己的语言，还有自己的语言？所以我说一切在比较之中，实际上我们在保护少数民族文化方面，总体上在世界上走在前列的。但我同意你的观点，我们可以做得更好。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主持人何婕：</w:t>
      </w:r>
      <w:r>
        <w:rPr>
          <w:rStyle w:val="richmediacontentany"/>
          <w:rFonts w:ascii="SimHei" w:eastAsia="SimHei" w:hAnsi="SimHei" w:cs="SimHei"/>
          <w:color w:val="000000"/>
          <w:spacing w:val="8"/>
          <w:sz w:val="23"/>
          <w:szCs w:val="23"/>
        </w:rPr>
        <w:t>好，谢谢。这位朋友请提问。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观众：</w:t>
      </w:r>
      <w:r>
        <w:rPr>
          <w:rStyle w:val="richmediacontentany"/>
          <w:rFonts w:ascii="SimHei" w:eastAsia="SimHei" w:hAnsi="SimHei" w:cs="SimHei"/>
          <w:color w:val="000000"/>
          <w:spacing w:val="8"/>
          <w:sz w:val="23"/>
          <w:szCs w:val="23"/>
        </w:rPr>
        <w:t>由于一些历史的原因，我们国家在国际上的政治影响力跟我们的经济体量跟我们经济影响力是不匹配的。您认为在未来的几年当中，我们国家是会继续走原来发展经济，然后潜移默化的去推广我们的政治影响这条路线，还是走更加积极主动地去扩大我们的政治影响力的这种路线？谢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张维为：</w:t>
      </w:r>
      <w:r>
        <w:rPr>
          <w:rStyle w:val="richmediacontentany"/>
          <w:rFonts w:ascii="SimHei" w:eastAsia="SimHei" w:hAnsi="SimHei" w:cs="SimHei"/>
          <w:color w:val="000000"/>
          <w:spacing w:val="8"/>
          <w:sz w:val="23"/>
          <w:szCs w:val="23"/>
        </w:rPr>
        <w:t>谢谢，</w:t>
      </w:r>
      <w:r>
        <w:rPr>
          <w:rStyle w:val="richmediacontentany"/>
          <w:rFonts w:ascii="SimHei" w:eastAsia="SimHei" w:hAnsi="SimHei" w:cs="SimHei"/>
          <w:b/>
          <w:bCs/>
          <w:color w:val="000000"/>
          <w:spacing w:val="8"/>
          <w:sz w:val="23"/>
          <w:szCs w:val="23"/>
        </w:rPr>
        <w:t>实际上你这个问题我觉得恐怕更涉及到中国的硬实力上来了，好像软实力在国外影响还不是很大。那么这个问题它是有一个就是历史原因的，</w:t>
      </w:r>
      <w:r>
        <w:rPr>
          <w:rStyle w:val="richmediacontentany"/>
          <w:rFonts w:ascii="SimHei" w:eastAsia="SimHei" w:hAnsi="SimHei" w:cs="SimHei"/>
          <w:color w:val="000000"/>
          <w:spacing w:val="8"/>
          <w:sz w:val="23"/>
          <w:szCs w:val="23"/>
        </w:rPr>
        <w:t>你刚才讲了一部分，我们比方说埋头发展经济，闷声发大财等等等等。所以可能忽视了软实力的提高。但是中国实际上软实力可以上升得更快一点。那么现在习近平主席已经把讲好中国故事看作是一个战略任务在做，关键的关键还是就是你这个软实力背后你真的是要有实力，它不能只是你有钱到国外哪里去办个电视台办个什么网站，而是你这个话语的穿透力，那么你的话语能不能被人家理解，被人家接受？我给你举个例子，西方老是用民主还有专制来定性世界所有的政治体制，我说错。</w:t>
      </w:r>
      <w:r>
        <w:rPr>
          <w:rStyle w:val="richmediacontentany"/>
          <w:rFonts w:ascii="SimHei" w:eastAsia="SimHei" w:hAnsi="SimHei" w:cs="SimHei"/>
          <w:b/>
          <w:bCs/>
          <w:color w:val="000000"/>
          <w:spacing w:val="8"/>
          <w:sz w:val="23"/>
          <w:szCs w:val="23"/>
        </w:rPr>
        <w:t>我说如果你要把世界上的政治体制分为两类，只有良政，还有劣政。良政可以是西方的民主制度，可以是非西方的民主制度，劣政可以是西方的民主制度，也可以是非西方的制度。</w:t>
      </w:r>
      <w:r>
        <w:rPr>
          <w:rStyle w:val="richmediacontentany"/>
          <w:rFonts w:ascii="SimHei" w:eastAsia="SimHei" w:hAnsi="SimHei" w:cs="SimHei"/>
          <w:color w:val="000000"/>
          <w:spacing w:val="8"/>
          <w:sz w:val="23"/>
          <w:szCs w:val="23"/>
        </w:rPr>
        <w:t>那么这就是一种比较强势的话语，现在接受的人开始多起来了。</w:t>
      </w:r>
      <w:r>
        <w:rPr>
          <w:rStyle w:val="richmediacontentany"/>
          <w:rFonts w:ascii="SimHei" w:eastAsia="SimHei" w:hAnsi="SimHei" w:cs="SimHei"/>
          <w:b/>
          <w:bCs/>
          <w:color w:val="000000"/>
          <w:spacing w:val="8"/>
          <w:sz w:val="23"/>
          <w:szCs w:val="23"/>
        </w:rPr>
        <w:t>关键是你软实力跟硬实它是一种实力。过去人家不想听中国说什么，现在人家很想听。</w:t>
      </w:r>
      <w:r>
        <w:rPr>
          <w:rStyle w:val="richmediacontentany"/>
          <w:rFonts w:ascii="SimHei" w:eastAsia="SimHei" w:hAnsi="SimHei" w:cs="SimHei"/>
          <w:color w:val="000000"/>
          <w:spacing w:val="8"/>
          <w:sz w:val="23"/>
          <w:szCs w:val="23"/>
        </w:rPr>
        <w:t>你到任何地方，你要举办一个中国的讲座，趋之若鹜，真是这样的</w:t>
      </w:r>
      <w:ins w:id="0" w:author="mailto:Microsoft%20Office%20%E7%94%A8%E6%88%B7" w:date="2018-12-22T07:19:00Z">
        <w:r>
          <w:rPr>
            <w:rStyle w:val="richmediacontentany"/>
            <w:rFonts w:ascii="SimHei" w:eastAsia="SimHei" w:hAnsi="SimHei" w:cs="SimHei"/>
            <w:color w:val="000000"/>
            <w:spacing w:val="8"/>
            <w:sz w:val="23"/>
            <w:szCs w:val="23"/>
          </w:rPr>
          <w:t>。</w:t>
        </w:r>
      </w:ins>
      <w:r>
        <w:rPr>
          <w:rStyle w:val="richmediacontentany"/>
          <w:rFonts w:ascii="SimHei" w:eastAsia="SimHei" w:hAnsi="SimHei" w:cs="SimHei"/>
          <w:color w:val="000000"/>
          <w:spacing w:val="8"/>
          <w:sz w:val="23"/>
          <w:szCs w:val="23"/>
        </w:rPr>
        <w:t>我说你们要有点四个自信，真是这么回事。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主持人何婕：</w:t>
      </w:r>
      <w:r>
        <w:rPr>
          <w:rStyle w:val="richmediacontentany"/>
          <w:rFonts w:ascii="SimHei" w:eastAsia="SimHei" w:hAnsi="SimHei" w:cs="SimHei"/>
          <w:color w:val="000000"/>
          <w:spacing w:val="8"/>
          <w:sz w:val="23"/>
          <w:szCs w:val="23"/>
        </w:rPr>
        <w:t>积极主动并不是说我们要咄咄逼人，而是就像刚才张老师说的，用他们听得懂的方式去跟他们讲我们是和平崛起。好，这位来。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观众：</w:t>
      </w:r>
      <w:r>
        <w:rPr>
          <w:rStyle w:val="richmediacontentany"/>
          <w:rFonts w:ascii="SimHei" w:eastAsia="SimHei" w:hAnsi="SimHei" w:cs="SimHei"/>
          <w:color w:val="000000"/>
          <w:spacing w:val="8"/>
          <w:sz w:val="23"/>
          <w:szCs w:val="23"/>
        </w:rPr>
        <w:t>张老师您好，开头听到您讲了一个我们要对自己有一个定位。我就想起了一个说法，就是说全球的霸主一百年一换，就像曾经的荷兰，荷兰作为海上马车夫统治了一百多年，美国靠它的制造业以及发战争财也是差不多一百年了。那么我们中国是否会在接下来这一百年达到霸主的地位，以及我们是否会去承认这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张维为：</w:t>
      </w:r>
      <w:r>
        <w:rPr>
          <w:rStyle w:val="richmediacontentany"/>
          <w:rFonts w:ascii="SimHei" w:eastAsia="SimHei" w:hAnsi="SimHei" w:cs="SimHei"/>
          <w:b/>
          <w:bCs/>
          <w:color w:val="000000"/>
          <w:spacing w:val="8"/>
          <w:sz w:val="23"/>
          <w:szCs w:val="23"/>
        </w:rPr>
        <w:t>实际上中国人不大认同这种逻辑，因为中国是个五千年文明古国，在历史上多数的时间内，中国是领先西方的。</w:t>
      </w:r>
      <w:r>
        <w:rPr>
          <w:rStyle w:val="richmediacontentany"/>
          <w:rFonts w:ascii="SimHei" w:eastAsia="SimHei" w:hAnsi="SimHei" w:cs="SimHei"/>
          <w:color w:val="000000"/>
          <w:spacing w:val="8"/>
          <w:sz w:val="23"/>
          <w:szCs w:val="23"/>
        </w:rPr>
        <w:t>郑和下西洋的时候，明朝15世纪上半叶，他那个主力舰的排水量是哥伦布发现美洲大陆，那还更晚，晚八十多年，一百倍，大一百倍，这是工业能力，</w:t>
      </w:r>
      <w:r>
        <w:rPr>
          <w:rStyle w:val="richmediacontentany"/>
          <w:rFonts w:ascii="SimHei" w:eastAsia="SimHei" w:hAnsi="SimHei" w:cs="SimHei"/>
          <w:color w:val="000000"/>
          <w:spacing w:val="8"/>
          <w:sz w:val="23"/>
          <w:szCs w:val="23"/>
        </w:rPr>
        <w:t>我们</w:t>
      </w:r>
      <w:r>
        <w:rPr>
          <w:rStyle w:val="richmediacontentany"/>
          <w:rFonts w:ascii="SimHei" w:eastAsia="SimHei" w:hAnsi="SimHei" w:cs="SimHei"/>
          <w:color w:val="000000"/>
          <w:spacing w:val="8"/>
          <w:sz w:val="23"/>
          <w:szCs w:val="23"/>
        </w:rPr>
        <w:t>远远领先。</w:t>
      </w:r>
      <w:r>
        <w:rPr>
          <w:rStyle w:val="richmediacontentany"/>
          <w:rFonts w:ascii="SimHei" w:eastAsia="SimHei" w:hAnsi="SimHei" w:cs="SimHei"/>
          <w:b/>
          <w:bCs/>
          <w:color w:val="000000"/>
          <w:spacing w:val="8"/>
          <w:sz w:val="23"/>
          <w:szCs w:val="23"/>
        </w:rPr>
        <w:t>那么在那个时候我们也没有像西方那样搞殖民，搞侵略，所以中国的文化基因是不一样的，中国人真是一种崇尚和平的文化。</w:t>
      </w:r>
      <w:r>
        <w:rPr>
          <w:rStyle w:val="richmediacontentany"/>
          <w:rFonts w:ascii="SimHei" w:eastAsia="SimHei" w:hAnsi="SimHei" w:cs="SimHei"/>
          <w:color w:val="000000"/>
          <w:spacing w:val="8"/>
          <w:sz w:val="23"/>
          <w:szCs w:val="23"/>
        </w:rPr>
        <w:t>你这个问题有点美国人的逻辑，就你赢我输，或者我赢你输。那么中国觉得完全可以合作共赢，或者叫赢赢、双赢、多赢的这种游戏。但</w:t>
      </w:r>
      <w:r>
        <w:rPr>
          <w:rStyle w:val="richmediacontentany"/>
          <w:rFonts w:ascii="SimHei" w:eastAsia="SimHei" w:hAnsi="SimHei" w:cs="SimHei"/>
          <w:color w:val="000000"/>
          <w:spacing w:val="8"/>
          <w:sz w:val="23"/>
          <w:szCs w:val="23"/>
        </w:rPr>
        <w:t>他们不接受</w:t>
      </w:r>
      <w:r>
        <w:rPr>
          <w:rStyle w:val="richmediacontentany"/>
          <w:rFonts w:ascii="SimHei" w:eastAsia="SimHei" w:hAnsi="SimHei" w:cs="SimHei"/>
          <w:color w:val="000000"/>
          <w:spacing w:val="8"/>
          <w:sz w:val="23"/>
          <w:szCs w:val="23"/>
        </w:rPr>
        <w:t>，但我老讲这个观点就是形势比人强，因为中国的发展势头没法扭转的。我们自己的预判就是30年之后，到你们90后、00后成为社会绝对的中坚力量的时候，我再做一个预测，中国的经济规模，根据购买力平价（根据各国不同的价格水平计算出来的货币之间的等值系数），应该是美国加欧盟之和，如果欧盟还存在的话，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333333"/>
          <w:spacing w:val="8"/>
          <w:sz w:val="26"/>
          <w:szCs w:val="26"/>
        </w:rPr>
      </w:pPr>
      <w:r>
        <w:rPr>
          <w:rStyle w:val="richmediacontentany"/>
          <w:rFonts w:ascii="SimHei" w:eastAsia="SimHei" w:hAnsi="SimHei" w:cs="SimHei"/>
          <w:color w:val="000000"/>
          <w:spacing w:val="8"/>
          <w:sz w:val="23"/>
          <w:szCs w:val="23"/>
        </w:rPr>
        <w:t>所以到那个时候有些问题我根本不在乎，随便你说你是第一，我是第一或者什么东西。美国说我要退出全球化，坦率说这不是我们中国政府的声音，我作为一个学者的观点，我说so what对不对？130多个国家，我还是最大的贸易伙伴，对不对？我们还继续可以带领这些国家往前走，对不对？所以你自己崛起之后也不要去管它怎么排名了，我对这些排名我从来不看。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主持人何婕：</w:t>
      </w:r>
      <w:r>
        <w:rPr>
          <w:rStyle w:val="richmediacontentany"/>
          <w:rFonts w:ascii="SimHei" w:eastAsia="SimHei" w:hAnsi="SimHei" w:cs="SimHei"/>
          <w:color w:val="000000"/>
          <w:spacing w:val="8"/>
          <w:sz w:val="23"/>
          <w:szCs w:val="23"/>
        </w:rPr>
        <w:t>刚才这位朋友这个观点其实我也有启发，之前很多年前大家就已经在反思，说发现好像我们对西方倒是蛮了解的，因为我们自从改革开放以后，真的是一直是打开国门在看西方，但是反过来好像他们对我们不太了解，对我们的文化，对我们整个国家政治发展种种都不了解，如果他们始终不了解我们，也不打算了解我们怎么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张维为：</w:t>
      </w:r>
      <w:r>
        <w:rPr>
          <w:rStyle w:val="richmediacontentany"/>
          <w:rFonts w:ascii="SimHei" w:eastAsia="SimHei" w:hAnsi="SimHei" w:cs="SimHei"/>
          <w:color w:val="000000"/>
          <w:spacing w:val="8"/>
          <w:sz w:val="23"/>
          <w:szCs w:val="23"/>
        </w:rPr>
        <w:t>对。</w:t>
      </w:r>
      <w:r>
        <w:rPr>
          <w:rStyle w:val="richmediacontentany"/>
          <w:rFonts w:ascii="SimHei" w:eastAsia="SimHei" w:hAnsi="SimHei" w:cs="SimHei"/>
          <w:b/>
          <w:bCs/>
          <w:color w:val="000000"/>
          <w:spacing w:val="8"/>
          <w:sz w:val="23"/>
          <w:szCs w:val="23"/>
        </w:rPr>
        <w:t>我今年10月15号在哈佛大学一个演讲，那么后来我们互动的时候也是到这个问题，我就说了我们是苦口婆心跟你一遍遍的解释，如果你们还是不愿意相信，so what？我们可以把你们留在黑暗中，我们不在乎。</w:t>
      </w:r>
      <w:r>
        <w:rPr>
          <w:rStyle w:val="richmediacontentany"/>
          <w:rFonts w:ascii="SimHei" w:eastAsia="SimHei" w:hAnsi="SimHei" w:cs="SimHei"/>
          <w:color w:val="000000"/>
          <w:spacing w:val="8"/>
          <w:sz w:val="23"/>
          <w:szCs w:val="23"/>
        </w:rPr>
        <w:t>也是就德国这一次，他们对我们的“一带一路”横挑鼻子竖挑眼。后来我说这是真的，就是大概十来年前，中国真的把欧洲当做战略伙伴，我们签了协议的。让我们一起来共同发展叫伽利略计划，就是欧洲的GPS定位系统，中国很认真钱都投进去了。结果欧洲人给中国拼命地设卡，这个项目不能参加，那个项目不能参加，中国说我们自己干了。现在我们的北斗远远领先，早就把它抛在不知多少公里之后了。那么我说你们不要再犯同样的错误。我说，我们不等你们的，真这么回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主持人何婕：</w:t>
      </w:r>
      <w:r>
        <w:rPr>
          <w:rStyle w:val="richmediacontentany"/>
          <w:rFonts w:ascii="SimHei" w:eastAsia="SimHei" w:hAnsi="SimHei" w:cs="SimHei"/>
          <w:color w:val="000000"/>
          <w:spacing w:val="8"/>
          <w:sz w:val="23"/>
          <w:szCs w:val="23"/>
        </w:rPr>
        <w:t>我们这车可就开走了，我们是高铁，速度非常快。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王珊珊：</w:t>
      </w:r>
      <w:r>
        <w:rPr>
          <w:rStyle w:val="richmediacontentany"/>
          <w:rFonts w:ascii="SimHei" w:eastAsia="SimHei" w:hAnsi="SimHei" w:cs="SimHei"/>
          <w:color w:val="000000"/>
          <w:spacing w:val="8"/>
          <w:sz w:val="23"/>
          <w:szCs w:val="23"/>
        </w:rPr>
        <w:t>我觉得其实固守对中国的这种不理解，其实就是他们软实力的一种丧失。像最近这半年有一些西方国家领导人对中国的指责，包括对“一带一路”的指责，但是很多非洲国家领导人很快，包括亚洲国家很快过来反驳说，我们有我们自己的理解，我们有我们自己的判断和眼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张维为：</w:t>
      </w:r>
      <w:r>
        <w:rPr>
          <w:rStyle w:val="richmediacontentany"/>
          <w:rFonts w:ascii="SimHei" w:eastAsia="SimHei" w:hAnsi="SimHei" w:cs="SimHei"/>
          <w:color w:val="000000"/>
          <w:spacing w:val="8"/>
          <w:sz w:val="23"/>
          <w:szCs w:val="23"/>
        </w:rPr>
        <w:t>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主持人何婕：</w:t>
      </w:r>
      <w:r>
        <w:rPr>
          <w:rStyle w:val="richmediacontentany"/>
          <w:rFonts w:ascii="SimHei" w:eastAsia="SimHei" w:hAnsi="SimHei" w:cs="SimHei"/>
          <w:color w:val="000000"/>
          <w:spacing w:val="8"/>
          <w:sz w:val="23"/>
          <w:szCs w:val="23"/>
        </w:rPr>
        <w:t>包括最近大家热议的华为事件，其实某种程度上也是反映出了一种情绪上的这种波动。越到这个时候中国越是要淡定，要有自己的格局。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观众</w:t>
      </w:r>
      <w:r>
        <w:rPr>
          <w:rStyle w:val="richmediacontentany"/>
          <w:rFonts w:ascii="SimHei" w:eastAsia="SimHei" w:hAnsi="SimHei" w:cs="SimHei"/>
          <w:color w:val="6DADF7"/>
          <w:spacing w:val="8"/>
          <w:sz w:val="23"/>
          <w:szCs w:val="23"/>
        </w:rPr>
        <w:t>：</w:t>
      </w:r>
      <w:r>
        <w:rPr>
          <w:rStyle w:val="richmediacontentany"/>
          <w:rFonts w:ascii="SimHei" w:eastAsia="SimHei" w:hAnsi="SimHei" w:cs="SimHei"/>
          <w:color w:val="000000"/>
          <w:spacing w:val="8"/>
          <w:sz w:val="23"/>
          <w:szCs w:val="23"/>
        </w:rPr>
        <w:t>我国目前有很多政策其实是鼓励我国的中小民营企业提高自己的活力，然后走向市场的。但是同时又有一些监管政策，比如说去杠杆，还有环保限产政策等等。这些政策在执行的过程中似乎对国企影响不大，但是却对这些中小民营企业造成的一些伤害。想请教一下您是如何看待这种政策与导向之间的矛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333333"/>
          <w:spacing w:val="8"/>
          <w:sz w:val="26"/>
          <w:szCs w:val="26"/>
        </w:rPr>
      </w:pPr>
      <w:r>
        <w:rPr>
          <w:rStyle w:val="richmediacontentany"/>
          <w:rFonts w:ascii="SimHei" w:eastAsia="SimHei" w:hAnsi="SimHei" w:cs="SimHei"/>
          <w:color w:val="6DADF7"/>
          <w:spacing w:val="8"/>
          <w:sz w:val="23"/>
          <w:szCs w:val="23"/>
        </w:rPr>
        <w:t>张维为：</w:t>
      </w:r>
      <w:r>
        <w:rPr>
          <w:rStyle w:val="richmediacontentany"/>
          <w:rFonts w:ascii="SimHei" w:eastAsia="SimHei" w:hAnsi="SimHei" w:cs="SimHei"/>
          <w:color w:val="000000"/>
          <w:spacing w:val="8"/>
          <w:sz w:val="23"/>
          <w:szCs w:val="23"/>
        </w:rPr>
        <w:t>对，首先我完全理解您讲这个问题，因为我们最近在昆山我们做了一个小小的调研，我们就发现这样的问题。这个就是我刚才讲了中国经济模式，混合经济模式，</w:t>
      </w:r>
      <w:r>
        <w:rPr>
          <w:rStyle w:val="richmediacontentany"/>
          <w:rFonts w:ascii="SimHei" w:eastAsia="SimHei" w:hAnsi="SimHei" w:cs="SimHei"/>
          <w:b/>
          <w:bCs/>
          <w:color w:val="000000"/>
          <w:spacing w:val="8"/>
          <w:sz w:val="23"/>
          <w:szCs w:val="23"/>
        </w:rPr>
        <w:t>从宏观上讲战略上讲，我们希望民营经济、国有经济两个板块高度的互补，它们各自有功能的区分，实现一种良性的互动和互补。但在实际操作中是有矛盾的，有时候是有问题的。</w:t>
      </w:r>
      <w:r>
        <w:rPr>
          <w:rStyle w:val="richmediacontentany"/>
          <w:rFonts w:ascii="SimHei" w:eastAsia="SimHei" w:hAnsi="SimHei" w:cs="SimHei"/>
          <w:color w:val="000000"/>
          <w:spacing w:val="8"/>
          <w:sz w:val="23"/>
          <w:szCs w:val="23"/>
        </w:rPr>
        <w:t>那么中央现在你看习近平主席这次民营企业座谈会就解决您讲这个问题的。就在我们去杠杆的过程中，我们很多地方的做法“一刀切”，这个严格讲就不实事求是，知道吗？有些企业它是比方在环保问题上它是达标的，地方政府他为了事情简单，多一事不如少一事，干脆就这样做了，那么这就现在要纠正。</w:t>
      </w:r>
      <w:r>
        <w:rPr>
          <w:rStyle w:val="richmediacontentany"/>
          <w:rFonts w:ascii="SimHei" w:eastAsia="SimHei" w:hAnsi="SimHei" w:cs="SimHei"/>
          <w:b/>
          <w:bCs/>
          <w:color w:val="000000"/>
          <w:spacing w:val="8"/>
          <w:sz w:val="23"/>
          <w:szCs w:val="23"/>
        </w:rPr>
        <w:t>中国模式特点是这样的，它不是十全十美，但是它如果真的是发现问题的时候，它会及时调整，这是中国模式特点。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333333"/>
          <w:spacing w:val="8"/>
          <w:sz w:val="26"/>
          <w:szCs w:val="26"/>
        </w:rPr>
      </w:pPr>
      <w:r>
        <w:rPr>
          <w:rStyle w:val="richmediacontentany"/>
          <w:rFonts w:ascii="SimHei" w:eastAsia="SimHei" w:hAnsi="SimHei" w:cs="SimHei"/>
          <w:color w:val="000000"/>
          <w:spacing w:val="8"/>
          <w:sz w:val="23"/>
          <w:szCs w:val="23"/>
        </w:rPr>
        <w:t>实际上民营企业自己也要有一个对宏观大局的把握，因为习近平主政以来他非常重视提高经济的质量。这实际上也是一种新的机遇，我们有一部分民营企业它不太想进一步在价值链上往上走，民营企业也有个转型的问题，一个与时俱进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w:t>
      </w:r>
      <w:r>
        <w:rPr>
          <w:rStyle w:val="richmediacontentany"/>
          <w:rFonts w:ascii="SimSun" w:eastAsia="SimSun" w:hAnsi="SimSun" w:cs="SimSun"/>
          <w:b/>
          <w:bCs/>
          <w:color w:val="A63415"/>
          <w:spacing w:val="22"/>
          <w:sz w:val="23"/>
          <w:szCs w:val="23"/>
        </w:rPr>
        <w:t>：</w:t>
      </w:r>
      <w:r>
        <w:rPr>
          <w:rStyle w:val="richmediacontentany"/>
          <w:rFonts w:ascii="Arial" w:eastAsia="Arial" w:hAnsi="Arial" w:cs="Arial"/>
          <w:b/>
          <w:bCs/>
          <w:color w:val="A63415"/>
          <w:spacing w:val="22"/>
          <w:sz w:val="23"/>
          <w:szCs w:val="23"/>
        </w:rPr>
        <w:t>00</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Fonts w:ascii="Arial" w:eastAsia="Arial" w:hAnsi="Arial" w:cs="Arial"/>
          <w:strike w:val="0"/>
          <w:color w:val="333333"/>
          <w:spacing w:val="22"/>
          <w:sz w:val="26"/>
          <w:szCs w:val="26"/>
          <w:u w:val="none"/>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46456"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0740&amp;idx=2&amp;sn=fac329b2226b54a24de081f53d6bf9ea&amp;chksm=8bb07345bcc7fa5329c7ddc16b47567740a0a8b5c970a7349bcd9a78eb18c834a478ff4b0b85&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解密中国全方位崛起的密码（下）</dc:title>
  <cp:revision>1</cp:revision>
</cp:coreProperties>
</file>