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了不起！中国崛起最精彩的地方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2021-04-09</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firstLine="0"/>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中国幅员辽阔、历史悠久，大家身处其中很少会去琢磨这几点到底意味着什么。中国国情的这些独特性，究竟会对中国模式以及中国的治理，带来的会是什么呢？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imHei" w:eastAsia="SimHei" w:hAnsi="SimHei" w:cs="SimHei"/>
          <w:color w:val="C7280C"/>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随着中国的迅速崛起，中国文化也开始进入了前所未有的繁荣和复兴的时代，这种繁荣和复兴，我想它的深度、广度、强度，只有一个“文明型国家”才能做到。</w:t>
      </w:r>
      <w:r>
        <w:rPr>
          <w:rStyle w:val="richmediacontentany"/>
          <w:rFonts w:ascii="SimHei" w:eastAsia="SimHei" w:hAnsi="SimHei" w:cs="SimHei"/>
          <w:color w:val="333333"/>
          <w:spacing w:val="8"/>
          <w:sz w:val="23"/>
          <w:szCs w:val="23"/>
        </w:rPr>
        <w:t>那么过去40年中，中西文化近距离大规模的相遇，不但没有使多数中国人丧失文化自信，反而促使了中国人的新的文化自觉。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虽然崇洋媚外的思潮在中国还有不小的市场，但中国人文化自觉和文化自信的大势正在形成，这是非常之好的事情。因为这是一种国家全方位对外开放情况下，实现崛起的情况下一种新的文化自觉，这和过去这种文化自觉不完全一样，它在新的更高的一个舞台上。那么是在对外部世界广泛联系的基础上，广泛了解的基础上，形成了一种中华文明、中华文化的自觉。这个意义是非同凡响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那么今天我想跟大家谈一下“文</w:t>
      </w:r>
      <w:r>
        <w:rPr>
          <w:rStyle w:val="richmediacontentany"/>
          <w:rFonts w:ascii="SimHei" w:eastAsia="SimHei" w:hAnsi="SimHei" w:cs="SimHei"/>
          <w:color w:val="333333"/>
          <w:spacing w:val="8"/>
          <w:sz w:val="23"/>
          <w:szCs w:val="23"/>
        </w:rPr>
        <w:t>明</w:t>
      </w:r>
      <w:r>
        <w:rPr>
          <w:rStyle w:val="richmediacontentany"/>
          <w:rFonts w:ascii="SimHei" w:eastAsia="SimHei" w:hAnsi="SimHei" w:cs="SimHei"/>
          <w:color w:val="333333"/>
          <w:spacing w:val="8"/>
          <w:sz w:val="23"/>
          <w:szCs w:val="23"/>
        </w:rPr>
        <w:t>型国家”的主要的特点。那么有人问我说</w:t>
      </w:r>
      <w:r>
        <w:rPr>
          <w:rStyle w:val="richmediacontentany"/>
          <w:rFonts w:ascii="SimHei" w:eastAsia="SimHei" w:hAnsi="SimHei" w:cs="SimHei"/>
          <w:b/>
          <w:bCs/>
          <w:color w:val="333333"/>
          <w:spacing w:val="8"/>
          <w:sz w:val="23"/>
          <w:szCs w:val="23"/>
        </w:rPr>
        <w:t>为什么要提“文明型国家”这个概念？我说挺简单的，首先我觉得它确实是我个人认为揭示了中国崛起的逻辑</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我想强调一点。你比方说</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我们古代就有民本主义的传统，</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民为邦本，本固邦宁</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。这个传统现在还在，而且发扬光大了。</w:t>
      </w:r>
      <w:r>
        <w:rPr>
          <w:rStyle w:val="richmediacontentany"/>
          <w:rFonts w:ascii="SimHei" w:eastAsia="SimHei" w:hAnsi="SimHei" w:cs="SimHei"/>
          <w:color w:val="333333"/>
          <w:spacing w:val="8"/>
          <w:sz w:val="23"/>
          <w:szCs w:val="23"/>
        </w:rPr>
        <w:t>所以这就是“文明型国家”崛起的逻辑，背后它这个原因是一以贯之的。</w:t>
      </w:r>
      <w:r>
        <w:rPr>
          <w:rStyle w:val="richmediacontentany"/>
          <w:rFonts w:ascii="SimHei" w:eastAsia="SimHei" w:hAnsi="SimHei" w:cs="SimHei"/>
          <w:b/>
          <w:bCs/>
          <w:color w:val="333333"/>
          <w:spacing w:val="8"/>
          <w:sz w:val="23"/>
          <w:szCs w:val="23"/>
        </w:rPr>
        <w:t>那么第二点，我阐述了一个简单的事实，中国就是一个延绵不断的古老文明与一个超大型的现代国家的结合体。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w:t>
      </w:r>
      <w:r>
        <w:rPr>
          <w:rStyle w:val="richmediacontentany"/>
          <w:rFonts w:ascii="SimHei" w:eastAsia="SimHei" w:hAnsi="SimHei" w:cs="SimHei"/>
          <w:b/>
          <w:bCs/>
          <w:color w:val="333333"/>
          <w:spacing w:val="8"/>
          <w:sz w:val="23"/>
          <w:szCs w:val="23"/>
        </w:rPr>
        <w:t>第三条我觉得特别重要，就中国是个大国，大国的话语要有点派，你是5000年没有中断的文明，你的话语要有底气。</w:t>
      </w:r>
      <w:r>
        <w:rPr>
          <w:rStyle w:val="richmediacontentany"/>
          <w:rFonts w:ascii="SimHei" w:eastAsia="SimHei" w:hAnsi="SimHei" w:cs="SimHei"/>
          <w:color w:val="333333"/>
          <w:spacing w:val="8"/>
          <w:sz w:val="23"/>
          <w:szCs w:val="23"/>
        </w:rPr>
        <w:t>所以我觉得你这个文明融入大量的现代元素，既古代又现代，它一定是很厉害的东西。那么我就想到就是</w:t>
      </w:r>
      <w:r>
        <w:rPr>
          <w:rStyle w:val="richmediacontentany"/>
          <w:rFonts w:ascii="SimHei" w:eastAsia="SimHei" w:hAnsi="SimHei" w:cs="SimHei"/>
          <w:b/>
          <w:bCs/>
          <w:color w:val="333333"/>
          <w:spacing w:val="8"/>
          <w:sz w:val="23"/>
          <w:szCs w:val="23"/>
        </w:rPr>
        <w:t>习主席在上海在进博会时候演讲，他说：经历了无数次狂风骤雨，经历了5000多年的艰难困苦，中国依旧在这儿！面向未来，中国将永远在这儿！也就是说我们反复讲的一个观点，我自己多次多次的说过，就是中国做的事情不需要西方的认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SimHei" w:eastAsia="SimHei" w:hAnsi="SimHei" w:cs="SimHei"/>
          <w:b/>
          <w:bCs/>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那么今天我想跟大家谈谈“文明型国家”的四个特征，我称之为“四超”，超级的超，关键在超字。</w:t>
      </w:r>
      <w:r>
        <w:rPr>
          <w:rStyle w:val="richmediacontentany"/>
          <w:rFonts w:ascii="SimHei" w:eastAsia="SimHei" w:hAnsi="SimHei" w:cs="SimHei"/>
          <w:b/>
          <w:bCs/>
          <w:color w:val="333333"/>
          <w:spacing w:val="8"/>
          <w:sz w:val="23"/>
          <w:szCs w:val="23"/>
        </w:rPr>
        <w:t>那么也就是超大型的人口规模、超广阔的疆域国土、超悠久的历史传统、超丰富的文化积淀。我觉得这是中国崛起最精彩的地方。</w:t>
      </w:r>
      <w:r>
        <w:rPr>
          <w:rStyle w:val="richmediacontentany"/>
          <w:rFonts w:ascii="SimHei" w:eastAsia="SimHei" w:hAnsi="SimHei" w:cs="SimHei"/>
          <w:color w:val="333333"/>
          <w:spacing w:val="8"/>
          <w:sz w:val="23"/>
          <w:szCs w:val="23"/>
        </w:rPr>
        <w:t>下边我就一一加以简单的介绍：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首先是超大型的人口规模。</w:t>
      </w:r>
      <w:r>
        <w:rPr>
          <w:rStyle w:val="richmediacontentany"/>
          <w:rFonts w:ascii="SimHei" w:eastAsia="SimHei" w:hAnsi="SimHei" w:cs="SimHei"/>
          <w:color w:val="333333"/>
          <w:spacing w:val="8"/>
          <w:sz w:val="23"/>
          <w:szCs w:val="23"/>
        </w:rPr>
        <w:t>我们有时候都习惯了“中国（是）世界人口最多的国家”。但你仔细想想，这不是一般的多，这是超级的多。我们每年都有春运，春节大家都要回家，春运现在基本上都是30亿人次，一个月里边</w:t>
      </w:r>
      <w:ins w:id="0" w:author="mailto:Microsoft Office 用户" w:date="2019-01-15T14:09:00Z">
        <w:r>
          <w:rPr>
            <w:rStyle w:val="richmediacontentany"/>
            <w:rFonts w:ascii="SimHei" w:eastAsia="SimHei" w:hAnsi="SimHei" w:cs="SimHei"/>
            <w:color w:val="333333"/>
            <w:spacing w:val="8"/>
            <w:sz w:val="23"/>
            <w:szCs w:val="23"/>
          </w:rPr>
          <w:t>他</w:t>
        </w:r>
      </w:ins>
      <w:r>
        <w:rPr>
          <w:rStyle w:val="richmediacontentany"/>
          <w:rFonts w:ascii="SimHei" w:eastAsia="SimHei" w:hAnsi="SimHei" w:cs="SimHei"/>
          <w:color w:val="333333"/>
          <w:spacing w:val="8"/>
          <w:sz w:val="23"/>
          <w:szCs w:val="23"/>
        </w:rPr>
        <w:t>要上路，这意味着什么？它意味着好像是把整个北美洲、南美洲、欧洲、俄罗斯、日本、非洲的人口数量加在一起，在不到一个月的时间里边，从一个地方挪到另外一个地方。</w:t>
      </w:r>
      <w:r>
        <w:rPr>
          <w:rStyle w:val="richmediacontentany"/>
          <w:rFonts w:ascii="SimHei" w:eastAsia="SimHei" w:hAnsi="SimHei" w:cs="SimHei"/>
          <w:b/>
          <w:bCs/>
          <w:color w:val="333333"/>
          <w:spacing w:val="8"/>
          <w:sz w:val="23"/>
          <w:szCs w:val="23"/>
        </w:rPr>
        <w:t>那么人口众多是中国面临的最大的挑战，同时也是中国的最大的机遇。凡是做产业的人今天都知道，你在中国做到最大，你在世界上可能也是最大的。</w:t>
      </w:r>
      <w:r>
        <w:rPr>
          <w:rStyle w:val="richmediacontentany"/>
          <w:rFonts w:ascii="SimHei" w:eastAsia="SimHei" w:hAnsi="SimHei" w:cs="SimHei"/>
          <w:color w:val="333333"/>
          <w:spacing w:val="8"/>
          <w:sz w:val="23"/>
          <w:szCs w:val="23"/>
        </w:rPr>
        <w:t>确实是海阔凭鱼跃，天高任鸟飞。什么奇迹都可能创造！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那么和欧洲相比，一个欧洲普通国家的人口大约是1400万。所以中国的人口大约等于100个普通欧洲国家的之和，是这么一个规模。</w:t>
      </w:r>
      <w:r>
        <w:rPr>
          <w:rStyle w:val="richmediacontentany"/>
          <w:rFonts w:ascii="SimHei" w:eastAsia="SimHei" w:hAnsi="SimHei" w:cs="SimHei"/>
          <w:color w:val="333333"/>
          <w:spacing w:val="8"/>
          <w:sz w:val="23"/>
          <w:szCs w:val="23"/>
        </w:rPr>
        <w:t>你比方相比之下印度它是世界人口的第二大国，但印度历史上没有经历过像我们中华民族这么长久的人口整合的过程。</w:t>
      </w:r>
      <w:r>
        <w:rPr>
          <w:rStyle w:val="richmediacontentany"/>
          <w:rFonts w:ascii="SimHei" w:eastAsia="SimHei" w:hAnsi="SimHei" w:cs="SimHei"/>
          <w:b/>
          <w:bCs/>
          <w:color w:val="333333"/>
          <w:spacing w:val="8"/>
          <w:sz w:val="23"/>
          <w:szCs w:val="23"/>
        </w:rPr>
        <w:t>印度庞大的人口远远没有中国人那种高度的，我们叫文化同质性，没有这种相同的语言，相同的价值观，相同的生活方式，这些跟我们比是没法比的。</w:t>
      </w:r>
      <w:r>
        <w:rPr>
          <w:rStyle w:val="richmediacontentany"/>
          <w:rFonts w:ascii="SimHei" w:eastAsia="SimHei" w:hAnsi="SimHei" w:cs="SimHei"/>
          <w:color w:val="333333"/>
          <w:spacing w:val="8"/>
          <w:sz w:val="23"/>
          <w:szCs w:val="23"/>
        </w:rPr>
        <w:t>我们比它凝聚力要大很多。那么印度历史上也出现过自己古老的哈拉帕文明，到后来中断了。而且后来你看印度历史，它动乱不断，比较长的统一时期是19世纪开始的英国殖民统治时期，所以外来的英语成为它今天的主要的官方语言。在今天真正能够说英语、懂英语、掌握英语的，实际上不到印度人口的10%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那么整个西方的人口占世界人口的14%，而中国人口占世界人口的20%。所以随着现代国家的建立，特别是现代教育体系的建立，受过教育和培训的人民是我们“文明型国家”最大的财富。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你看中国现在每年培养的工程师的人数，超过美国、欧洲、日本的总和。中国的制造业、电子商务、国内外的旅游、互联网，特别移动互联网、物流行业、城镇化、高速铁路、人工智能等行业的迅速发展，实际上都体现了这种规模效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那么从一个更广的意义上看，由于人口效应，中国一旦改变自己，往往就能产生改变世界的效应，甚至引领世界的发展，引领有关的标准和规则的改变。</w:t>
      </w:r>
      <w:r>
        <w:rPr>
          <w:rStyle w:val="richmediacontentany"/>
          <w:rFonts w:ascii="SimHei" w:eastAsia="SimHei" w:hAnsi="SimHei" w:cs="SimHei"/>
          <w:color w:val="333333"/>
          <w:spacing w:val="8"/>
          <w:sz w:val="23"/>
          <w:szCs w:val="23"/>
        </w:rPr>
        <w:t>比方说现在世界进入了大数据时代，中国的人口数量和教育水平都意味着我们的大数据远远多于其他国家。那么有一种说法认为工业文明时代最主要的资源是石油，那么信息文明时代最主要的资源就是大数据。那么中国的人口是美国的4倍多，中国的移动支付现在是美国的70多倍。</w:t>
      </w:r>
      <w:r>
        <w:rPr>
          <w:rStyle w:val="richmediacontentany"/>
          <w:rFonts w:ascii="SimHei" w:eastAsia="SimHei" w:hAnsi="SimHei" w:cs="SimHei"/>
          <w:b/>
          <w:bCs/>
          <w:color w:val="333333"/>
          <w:spacing w:val="8"/>
          <w:sz w:val="23"/>
          <w:szCs w:val="23"/>
        </w:rPr>
        <w:t>所以中国人每天创造大数据，无论是深度、广度、厚度，是美国和其他国家没法比的。</w:t>
      </w:r>
      <w:r>
        <w:rPr>
          <w:rStyle w:val="richmediacontentany"/>
          <w:rFonts w:ascii="SimHei" w:eastAsia="SimHei" w:hAnsi="SimHei" w:cs="SimHei"/>
          <w:color w:val="333333"/>
          <w:spacing w:val="8"/>
          <w:sz w:val="23"/>
          <w:szCs w:val="23"/>
        </w:rPr>
        <w:t>我想这对于5G也好，对云计算也好，对人工智能也好，对于新一代的新工业革命、新技术革命，意味着什么？对未来许多世界上的这种产业的标准的确立意味着什么？对世界和人类未来的影响意味着什么？我引用这句话“你懂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第二，就是超广阔的疆域国土。</w:t>
      </w:r>
      <w:r>
        <w:rPr>
          <w:rStyle w:val="richmediacontentany"/>
          <w:rFonts w:ascii="SimHei" w:eastAsia="SimHei" w:hAnsi="SimHei" w:cs="SimHei"/>
          <w:color w:val="333333"/>
          <w:spacing w:val="8"/>
          <w:sz w:val="23"/>
          <w:szCs w:val="23"/>
        </w:rPr>
        <w:t>中国幅员辽阔的疆土也在漫长的历史中逐步形成，我叫做“百国之和”，成百上千个国家慢慢整合起来的。</w:t>
      </w:r>
      <w:r>
        <w:rPr>
          <w:rStyle w:val="richmediacontentany"/>
          <w:rFonts w:ascii="SimHei" w:eastAsia="SimHei" w:hAnsi="SimHei" w:cs="SimHei"/>
          <w:b/>
          <w:bCs/>
          <w:color w:val="333333"/>
          <w:spacing w:val="8"/>
          <w:sz w:val="23"/>
          <w:szCs w:val="23"/>
        </w:rPr>
        <w:t>那么今天世界版图上，俄罗斯的国土面积比中国大，加拿大的国土面积也比中国大。但是这两个国家从来没有经历过像我们中国“文明型国家”意义上这种整合历程。</w:t>
      </w:r>
      <w:r>
        <w:rPr>
          <w:rStyle w:val="richmediacontentany"/>
          <w:rFonts w:ascii="SimHei" w:eastAsia="SimHei" w:hAnsi="SimHei" w:cs="SimHei"/>
          <w:color w:val="333333"/>
          <w:spacing w:val="8"/>
          <w:sz w:val="23"/>
          <w:szCs w:val="23"/>
        </w:rPr>
        <w:t>前苏联时候曾经尝试过创造叫“苏维埃民族”，但随着苏联的解体而化为乌有，那么少数民族为主的各个共和国很快就独立。坦率地说，如果不是普京上台扭转了俄罗斯继续崩溃的趋势，照西方模式做下去的话，那对不起，俄罗斯将继续不断地解体。所以在这一点上俄罗斯人还是很尊重普京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那么印度也是个人口大国，但它的国土面积实际上只有中国的1/3，它疆土内的整合的程度也远远不如中国，</w:t>
      </w:r>
      <w:r>
        <w:rPr>
          <w:rStyle w:val="richmediacontentany"/>
          <w:rFonts w:ascii="SimHei" w:eastAsia="SimHei" w:hAnsi="SimHei" w:cs="SimHei"/>
          <w:color w:val="333333"/>
          <w:spacing w:val="8"/>
          <w:sz w:val="23"/>
          <w:szCs w:val="23"/>
        </w:rPr>
        <w:t>很多地方反叛力量还远远没有平息，种姓制度也是个大的问题，阻碍了印度人口流动和社会活力。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中国学者钱穆曾经比较过古代中国和古希腊，还有后来的古罗马，他说古希腊是“有民无国”，古罗马是“有国无民”，而古代中国是“有国有民”。</w:t>
      </w:r>
      <w:r>
        <w:rPr>
          <w:rStyle w:val="richmediacontentany"/>
          <w:rFonts w:ascii="SimHei" w:eastAsia="SimHei" w:hAnsi="SimHei" w:cs="SimHei"/>
          <w:color w:val="333333"/>
          <w:spacing w:val="8"/>
          <w:sz w:val="23"/>
          <w:szCs w:val="23"/>
        </w:rPr>
        <w:t>古希腊没有形成统一的国家，而是由一大批规模比较小，比较中等的城邦组成。那么有的人口就是上千人，就算一个城邦，有的是十来万人。坦率讲小于中国秦汉时期任何一个郡县的人口规模，而且从来没有真正统一的中央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那么罗马帝国是“有国无民”。</w:t>
      </w:r>
      <w:r>
        <w:rPr>
          <w:rStyle w:val="richmediacontentany"/>
          <w:rFonts w:ascii="SimHei" w:eastAsia="SimHei" w:hAnsi="SimHei" w:cs="SimHei"/>
          <w:color w:val="333333"/>
          <w:spacing w:val="8"/>
          <w:sz w:val="23"/>
          <w:szCs w:val="23"/>
        </w:rPr>
        <w:t>帝国常年征战，最强盛的时候，疆域是350多万平方公里，和中国西汉相当。</w:t>
      </w:r>
      <w:r>
        <w:rPr>
          <w:rStyle w:val="richmediacontentany"/>
          <w:rFonts w:ascii="SimHei" w:eastAsia="SimHei" w:hAnsi="SimHei" w:cs="SimHei"/>
          <w:b/>
          <w:bCs/>
          <w:color w:val="333333"/>
          <w:spacing w:val="8"/>
          <w:sz w:val="23"/>
          <w:szCs w:val="23"/>
        </w:rPr>
        <w:t>但在国家治理上，古罗马始终没有形成像秦汉时期那种内部的人口的整合，那么中国当时已经有了户籍制、有郡县制、有编户齐民等等等等。</w:t>
      </w:r>
      <w:r>
        <w:rPr>
          <w:rStyle w:val="richmediacontentany"/>
          <w:rFonts w:ascii="SimHei" w:eastAsia="SimHei" w:hAnsi="SimHei" w:cs="SimHei"/>
          <w:color w:val="333333"/>
          <w:spacing w:val="8"/>
          <w:sz w:val="23"/>
          <w:szCs w:val="23"/>
        </w:rPr>
        <w:t>但罗马帝国最后是由于经济衰退、政治动荡、日耳曼游牧蛮族的入侵，最后走向解体和灭亡。那么之后的东罗马帝国一般就说不算是欧洲国家了。然后罗马帝国解体后，多数史学家认为欧洲进入了长达千年的中世纪“黑暗时期”，一般认为到了16世纪的“文艺复兴”，欧洲才开始摆脱漫长的“黑暗时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中国的情况是截然不同的。那</w:t>
      </w:r>
      <w:r>
        <w:rPr>
          <w:rStyle w:val="richmediacontentany"/>
          <w:rFonts w:ascii="SimHei" w:eastAsia="SimHei" w:hAnsi="SimHei" w:cs="SimHei"/>
          <w:b/>
          <w:bCs/>
          <w:color w:val="333333"/>
          <w:spacing w:val="8"/>
          <w:sz w:val="23"/>
          <w:szCs w:val="23"/>
        </w:rPr>
        <w:t>么秦始皇公元前221年统一了中国，实行了“书同文、车同轨”，统一了度量衡，推行了郡县制，奠定了维持中国统一的文化和政治基础。</w:t>
      </w:r>
      <w:r>
        <w:rPr>
          <w:rStyle w:val="richmediacontentany"/>
          <w:rFonts w:ascii="SimHei" w:eastAsia="SimHei" w:hAnsi="SimHei" w:cs="SimHei"/>
          <w:color w:val="333333"/>
          <w:spacing w:val="8"/>
          <w:sz w:val="23"/>
          <w:szCs w:val="23"/>
        </w:rPr>
        <w:t>之后的中国虽然经历了很多次的分裂，但历代的主流政治都是寻求统一，历代的政治制度几乎都可以追溯到秦汉时代。</w:t>
      </w:r>
      <w:r>
        <w:rPr>
          <w:rStyle w:val="richmediacontentany"/>
          <w:rFonts w:ascii="SimHei" w:eastAsia="SimHei" w:hAnsi="SimHei" w:cs="SimHei"/>
          <w:b/>
          <w:bCs/>
          <w:color w:val="333333"/>
          <w:spacing w:val="8"/>
          <w:sz w:val="23"/>
          <w:szCs w:val="23"/>
        </w:rPr>
        <w:t>正如毛泽东说过的：“百代都行秦政制”。中国“大一统”的传统自秦统一之后就一脉相承下来了。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SimHei" w:eastAsia="SimHei" w:hAnsi="SimHei" w:cs="SimHei"/>
          <w:b/>
          <w:bCs/>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辽阔的统一的疆域使中国获得了绝大多数国家都难以比拟的这种地缘优势和战略纵深。中国强有力的中央政府和强大的国防能力，使我们彻底解决了困扰中华民族百余年的“挨打”的问题。中国可以在超大规模的国土内进行战略布局，可以实现西气东送，可以实现高铁“八纵八横”等人类历史上罕见的现代工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那么对于绝大多数国家来说，产业升级往往意味着产业迁移到国外，而在中国自己内部就可以实现大规模的产业的梯度转移。</w:t>
      </w:r>
      <w:r>
        <w:rPr>
          <w:rStyle w:val="richmediacontentany"/>
          <w:rFonts w:ascii="SimHei" w:eastAsia="SimHei" w:hAnsi="SimHei" w:cs="SimHei"/>
          <w:color w:val="333333"/>
          <w:spacing w:val="8"/>
          <w:sz w:val="23"/>
          <w:szCs w:val="23"/>
        </w:rPr>
        <w:t>一般制造业可以从发达板块转移到新兴板块，但仍然留在中国。这就延长了中国制造业的生命周期。</w:t>
      </w:r>
      <w:r>
        <w:rPr>
          <w:rStyle w:val="richmediacontentany"/>
          <w:rFonts w:ascii="SimHei" w:eastAsia="SimHei" w:hAnsi="SimHei" w:cs="SimHei"/>
          <w:b/>
          <w:bCs/>
          <w:color w:val="333333"/>
          <w:spacing w:val="8"/>
          <w:sz w:val="23"/>
          <w:szCs w:val="23"/>
        </w:rPr>
        <w:t>那么“文明型国家”所形成的地缘优势，也使我们具有其他国家难以企及一种我叫地源辐射力。</w:t>
      </w:r>
      <w:r>
        <w:rPr>
          <w:rStyle w:val="richmediacontentany"/>
          <w:rFonts w:ascii="SimHei" w:eastAsia="SimHei" w:hAnsi="SimHei" w:cs="SimHei"/>
          <w:color w:val="333333"/>
          <w:spacing w:val="8"/>
          <w:sz w:val="23"/>
          <w:szCs w:val="23"/>
        </w:rPr>
        <w:t>中国推动的开放政策是非常精彩的，从沿海开放，到沿江开放，到沿边开放，沿边境开放，到今天的“一带一路”的倡议，已经把中国的边境省份都变成了对外开放的前沿。特别是现在欧亚铁路的建设，包括渝新欧铁路、连云港义乌到欧洲的铁路，还有正在建设中的从云南通向东南亚的铁路大通道，把整个中国与中亚、俄罗斯、欧洲和东南亚国家都连成了一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那么中国这种地缘优势，是日本这样的缺少地缘优势的经济大国所难以比拟的。</w:t>
      </w:r>
      <w:r>
        <w:rPr>
          <w:rStyle w:val="richmediacontentany"/>
          <w:rFonts w:ascii="SimHei" w:eastAsia="SimHei" w:hAnsi="SimHei" w:cs="SimHei"/>
          <w:b/>
          <w:bCs/>
          <w:color w:val="333333"/>
          <w:spacing w:val="8"/>
          <w:sz w:val="23"/>
          <w:szCs w:val="23"/>
        </w:rPr>
        <w:t>我们的经济发展过程中，实际上大家看到中央政府发挥重要的作用，地方政府也发挥重要的作用。</w:t>
      </w:r>
      <w:r>
        <w:rPr>
          <w:rStyle w:val="richmediacontentany"/>
          <w:rFonts w:ascii="SimHei" w:eastAsia="SimHei" w:hAnsi="SimHei" w:cs="SimHei"/>
          <w:color w:val="333333"/>
          <w:spacing w:val="8"/>
          <w:sz w:val="23"/>
          <w:szCs w:val="23"/>
        </w:rPr>
        <w:t>那么我觉得实际上就是和中国的规模有关，这么大的地域，这么多的人口，所以它有中央政府，地方政府。</w:t>
      </w:r>
      <w:r>
        <w:rPr>
          <w:rStyle w:val="richmediacontentany"/>
          <w:rFonts w:ascii="SimHei" w:eastAsia="SimHei" w:hAnsi="SimHei" w:cs="SimHei"/>
          <w:b/>
          <w:bCs/>
          <w:color w:val="333333"/>
          <w:spacing w:val="8"/>
          <w:sz w:val="23"/>
          <w:szCs w:val="23"/>
        </w:rPr>
        <w:t>有的经济学家说，中国县级政府的良性的竞争，是中国崛起最重要的原因。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SimHei" w:eastAsia="SimHei" w:hAnsi="SimHei" w:cs="SimHei"/>
          <w:b/>
          <w:bCs/>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中国超广阔疆域国土，实际上是一个“洲”的概念，就是你飞机飞三个小时，甚至更多的时间还在自己的国家内。那么在欧洲这么长时间，肯定走了十几个国家了。所以你还是在这么长的时间内到另外一个地方，还在中国境内，还是讲中国话，吃中国菜，享受丰富的中国文化，这是少有的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那么结合着人口与地域这两个“超”带来的挑战，我经常讲这么一个观点，一旦你能够克服这种挑战，你创造的一定是世界的奇迹。我举个例子，为什么我们的高铁技术是超越性的，世界最好的？</w:t>
      </w:r>
      <w:r>
        <w:rPr>
          <w:rStyle w:val="richmediacontentany"/>
          <w:rFonts w:ascii="SimHei" w:eastAsia="SimHei" w:hAnsi="SimHei" w:cs="SimHei"/>
          <w:color w:val="333333"/>
          <w:spacing w:val="8"/>
          <w:sz w:val="23"/>
          <w:szCs w:val="23"/>
        </w:rPr>
        <w:t>很简单。因为首先你要能够应对中国巨大的人口压力，一个春运30来亿人次，你必须在最短的时间内把最多的人口从一个地方投掷到另外一个地方。然后你再看你如果实现了这个突破，克服了人口和地域的挑战，那意味着什么？你这个高铁技术要能够适应东北的冻土，要能够适应江南密集的河网，要能够适应云贵高原。如果这些条件都能适应，你的技术肯定是比其他国家技术更加完备，所以一般国家没法比的，我们确实是领先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那么第三，我就要谈谈超悠久的历史传统</w:t>
      </w:r>
      <w:r>
        <w:rPr>
          <w:rStyle w:val="richmediacontentany"/>
          <w:rFonts w:ascii="SimHei" w:eastAsia="SimHei" w:hAnsi="SimHei" w:cs="SimHei"/>
          <w:color w:val="333333"/>
          <w:spacing w:val="8"/>
          <w:sz w:val="23"/>
          <w:szCs w:val="23"/>
        </w:rPr>
        <w:t>。就5000年延绵不断的历史，使中国在人类知识几乎所有的领域都形成自己的知识体系和实践的传统。我们在政治、哲学、宗教、语言、教育、艺术、音乐、戏剧、文学、建筑、军事、体育、医学、饮食等等方面，都有自己博大精深、自成体系的东西，这种丰富的传统性、内源性、原创性、连续性，都是其他民族或者其他文化有点难以望其项背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比方说，由于人口众多、地域广大、环境复杂等因素，中国人在治国理政方面形成自己独特的传统。</w:t>
      </w:r>
      <w:r>
        <w:rPr>
          <w:rStyle w:val="richmediacontentany"/>
          <w:rFonts w:ascii="SimHei" w:eastAsia="SimHei" w:hAnsi="SimHei" w:cs="SimHei"/>
          <w:b/>
          <w:bCs/>
          <w:color w:val="333333"/>
          <w:spacing w:val="8"/>
          <w:sz w:val="23"/>
          <w:szCs w:val="23"/>
        </w:rPr>
        <w:t>一个是我多次讲过的民本主义，“民为邦本，本固邦宁”；我们相信的“民以食为天”；我们相信的“治国先治吏”；我们相信的“居安思危”；我们经常讲的“宰相必起于州部，猛将必发于卒伍”等理念。实际上都是我们传统智慧的一部分。</w:t>
      </w:r>
      <w:r>
        <w:rPr>
          <w:rStyle w:val="richmediacontentany"/>
          <w:rFonts w:ascii="SimHei" w:eastAsia="SimHei" w:hAnsi="SimHei" w:cs="SimHei"/>
          <w:color w:val="333333"/>
          <w:spacing w:val="8"/>
          <w:sz w:val="23"/>
          <w:szCs w:val="23"/>
        </w:rPr>
        <w:t>而且我们可以看到，甚至在中国的远古时期，许多中国独特的治国理政的传统就开始形成了，如领袖要率先垂范，政治组织要能够组织大规模的治水工程。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那么今天我们选择了社会主义道路，并取得了巨大的成功，背后实际上也离不开中国传统中崇尚平等</w:t>
      </w:r>
      <w:ins w:id="1" w:author="mailto:Microsoft Office 用户" w:date="2019-01-16T21:16:00Z">
        <w:r>
          <w:rPr>
            <w:rStyle w:val="richmediacontentany"/>
            <w:rFonts w:ascii="SimHei" w:eastAsia="SimHei" w:hAnsi="SimHei" w:cs="SimHei"/>
            <w:b/>
            <w:bCs/>
            <w:color w:val="333333"/>
            <w:spacing w:val="8"/>
            <w:sz w:val="23"/>
            <w:szCs w:val="23"/>
          </w:rPr>
          <w:t>的</w:t>
        </w:r>
      </w:ins>
      <w:r>
        <w:rPr>
          <w:rStyle w:val="richmediacontentany"/>
          <w:rFonts w:ascii="SimHei" w:eastAsia="SimHei" w:hAnsi="SimHei" w:cs="SimHei"/>
          <w:b/>
          <w:bCs/>
          <w:color w:val="333333"/>
          <w:spacing w:val="8"/>
          <w:sz w:val="23"/>
          <w:szCs w:val="23"/>
        </w:rPr>
        <w:t>重要的基因。</w:t>
      </w:r>
      <w:r>
        <w:rPr>
          <w:rStyle w:val="richmediacontentany"/>
          <w:rFonts w:ascii="SimHei" w:eastAsia="SimHei" w:hAnsi="SimHei" w:cs="SimHei"/>
          <w:color w:val="333333"/>
          <w:spacing w:val="8"/>
          <w:sz w:val="23"/>
          <w:szCs w:val="23"/>
        </w:rPr>
        <w:t>比方说早在春秋战国时期，我们摧毁了血缘为基础的土地垄断，推动了土地的自由流转，这也导致了后来一些土地兼并，贫富两极分化等问题。</w:t>
      </w:r>
      <w:r>
        <w:rPr>
          <w:rStyle w:val="richmediacontentany"/>
          <w:rFonts w:ascii="SimHei" w:eastAsia="SimHei" w:hAnsi="SimHei" w:cs="SimHei"/>
          <w:b/>
          <w:bCs/>
          <w:color w:val="333333"/>
          <w:spacing w:val="8"/>
          <w:sz w:val="23"/>
          <w:szCs w:val="23"/>
        </w:rPr>
        <w:t>所以历史上我们很多朝廷都采取“常平仓”的方法来储粮备荒，也运用价值规律，调剂粮食的供应，稳定价格。</w:t>
      </w:r>
      <w:r>
        <w:rPr>
          <w:rStyle w:val="richmediacontentany"/>
          <w:rFonts w:ascii="SimHei" w:eastAsia="SimHei" w:hAnsi="SimHei" w:cs="SimHei"/>
          <w:color w:val="333333"/>
          <w:spacing w:val="8"/>
          <w:sz w:val="23"/>
          <w:szCs w:val="23"/>
        </w:rPr>
        <w:t>那么粮价低的时候，收购，粮价高的时候，适当降价出售，避免“谷贱伤农”，就股价太低了以后伤害农民。（谷贵伤民）也避免股涨以后伤害老百姓，伤民。</w:t>
      </w:r>
      <w:r>
        <w:rPr>
          <w:rStyle w:val="richmediacontentany"/>
          <w:rFonts w:ascii="SimHei" w:eastAsia="SimHei" w:hAnsi="SimHei" w:cs="SimHei"/>
          <w:b/>
          <w:bCs/>
          <w:color w:val="333333"/>
          <w:spacing w:val="8"/>
          <w:sz w:val="23"/>
          <w:szCs w:val="23"/>
        </w:rPr>
        <w:t>那么中国这些制度安排的背后是一种平等的精神，虽然它不完全是我们今天讲社会主义的平等观，但确实给中国接受社会主义制度，准备了一种大众的文化基础和心理的基础。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所以中国人拥抱社会主义是有传统基因的。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最后，我想讲讲超深厚的文化积淀。</w:t>
      </w:r>
      <w:r>
        <w:rPr>
          <w:rStyle w:val="richmediacontentany"/>
          <w:rFonts w:ascii="SimHei" w:eastAsia="SimHei" w:hAnsi="SimHei" w:cs="SimHei"/>
          <w:color w:val="333333"/>
          <w:spacing w:val="8"/>
          <w:sz w:val="23"/>
          <w:szCs w:val="23"/>
        </w:rPr>
        <w:t>数千年延绵不断的历史，也为我们提供世界上最博大精深的文化资源。中华民族在5000年延绵不断的文明历史进程中，创造了气势恢宏、内涵丰富、绵延不断的文化成就。</w:t>
      </w:r>
      <w:r>
        <w:rPr>
          <w:rStyle w:val="richmediacontentany"/>
          <w:rFonts w:ascii="SimHei" w:eastAsia="SimHei" w:hAnsi="SimHei" w:cs="SimHei"/>
          <w:b/>
          <w:bCs/>
          <w:color w:val="333333"/>
          <w:spacing w:val="8"/>
          <w:sz w:val="23"/>
          <w:szCs w:val="23"/>
        </w:rPr>
        <w:t>这些成就包括中国人崇尚的“天人合一”、整体主义，包括了儒、释、道互补，包括了儒、法、墨共存。这对于今天这个充满宗教冲突和对抗的世界仍然具有启发意义。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中国文化的丰富性也意味着中国具有海纳百川的文化包容性，可以容多样为一体。中国光是方言就有上万种，北京人、广东人、上海人，在许多生活习惯和思维方法的差异上，实际上不亚于英国人、法国人、德国人之间的差异，还有56个民族之间的差异。但这些差异在中华文明“和而不同”的框架内，它是相辅相成、相得益彰，是一种</w:t>
      </w:r>
      <w:ins w:id="2" w:author="mailto:Microsoft Office 用户" w:date="2019-01-21T18:49:00Z">
        <w:r>
          <w:rPr>
            <w:rStyle w:val="richmediacontentany"/>
            <w:rFonts w:ascii="SimHei" w:eastAsia="SimHei" w:hAnsi="SimHei" w:cs="SimHei"/>
            <w:color w:val="333333"/>
            <w:spacing w:val="8"/>
            <w:sz w:val="23"/>
            <w:szCs w:val="23"/>
          </w:rPr>
          <w:t>精彩</w:t>
        </w:r>
      </w:ins>
      <w:r>
        <w:rPr>
          <w:rStyle w:val="richmediacontentany"/>
          <w:rFonts w:ascii="SimHei" w:eastAsia="SimHei" w:hAnsi="SimHei" w:cs="SimHe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今天在中国大地上飞驰的最现代的高铁，实际上背后也有丰富的中国文化记忆；实际上我们历史上就有很多这种线性的大工程，从万里长城到大运河，都是这样的例子。而且我发觉现在是互联网世界，我们的网民有很多很多创意，我就看到就把中国的高铁图，列车运行图制作成跟地铁图一样的，来配上各种各样生动的语言，说你早上在上海吃生煎包，晚上到云南吃鲜花饼等等。那么实际上我想这种“八纵八横”的高铁给中国人带来的不仅是出行的便利，而且也是一种激发出各种过去我们文化的积淀。</w:t>
      </w:r>
      <w:r>
        <w:rPr>
          <w:rStyle w:val="richmediacontentany"/>
          <w:rFonts w:ascii="SimHei" w:eastAsia="SimHei" w:hAnsi="SimHei" w:cs="SimHei"/>
          <w:b/>
          <w:bCs/>
          <w:color w:val="333333"/>
          <w:spacing w:val="8"/>
          <w:sz w:val="23"/>
          <w:szCs w:val="23"/>
        </w:rPr>
        <w:t>作为一个“文明型国家”，中国有世界上最多姿多彩的自然景观，有最丰富的人文景观，当然也有最有滋有味的华夏美食。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坦率地讲，一个5000年延绵不断的文明本身就是人类历史上一份最伟大的物质和非物质文化遗产，我们对此首先要心怀敬意。</w:t>
      </w:r>
      <w:r>
        <w:rPr>
          <w:rStyle w:val="richmediacontentany"/>
          <w:rFonts w:ascii="SimHei" w:eastAsia="SimHei" w:hAnsi="SimHei" w:cs="SimHei"/>
          <w:b/>
          <w:bCs/>
          <w:color w:val="333333"/>
          <w:spacing w:val="8"/>
          <w:sz w:val="23"/>
          <w:szCs w:val="23"/>
        </w:rPr>
        <w:t>中华文明是世界上唯一的活着的古老文明，虽然古老，但至今根深叶茂，生机勃勃。她今天所展现出来的这一切，绝对不是一些简陋的西方话语所能描述的。</w:t>
      </w:r>
      <w:r>
        <w:rPr>
          <w:rStyle w:val="richmediacontentany"/>
          <w:rFonts w:ascii="SimHei" w:eastAsia="SimHei" w:hAnsi="SimHei" w:cs="SimHei"/>
          <w:color w:val="333333"/>
          <w:spacing w:val="8"/>
          <w:sz w:val="23"/>
          <w:szCs w:val="23"/>
        </w:rPr>
        <w:t>他们的话语什么“先进”和“落后”、“民主”和“专制”、“高人权”和“低人权”，这种过分简约的、简陋的概念，是没法描述中华文明的。中华文明的内涵比这些概念要丰富一千倍、一万倍。凡是能够数千年而香火不断的东西，一定有其独特的地方，甚至有非常伟大的智慧。所以我们一定要当心，不要拿这种西方所谓的现代性的标准来随意否定自己的文明，而是要像对待一切珍贵的物质、非物质文化遗产那样，认真地呵护，理性地分析，看看这些文明的因素，文明的东西给我们已经带来多少成就和辉煌，而且看看它们对我们中国对世界会有什么特殊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那么“文明型国家”既是一个国家，又是“百国之和”，成百上千个国家慢慢整合起来的。在中国模式的引导下，中国“文明型国家”的四个“超”：人口、土地、历史、文化，都是中国崛起的最大的优势。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但是反过来，</w:t>
      </w:r>
      <w:r>
        <w:rPr>
          <w:rStyle w:val="richmediacontentany"/>
          <w:rFonts w:ascii="SimHei" w:eastAsia="SimHei" w:hAnsi="SimHei" w:cs="SimHei"/>
          <w:b/>
          <w:bCs/>
          <w:color w:val="333333"/>
          <w:spacing w:val="8"/>
          <w:sz w:val="23"/>
          <w:szCs w:val="23"/>
        </w:rPr>
        <w:t>如果你放弃中国道路，放弃中国模式，从而照搬西方模式的话，那我觉得中国自己“文明型国家”的这么多的优势，恐怕就会消失得无影无踪，甚至变成一个最大的劣势。</w:t>
      </w:r>
      <w:r>
        <w:rPr>
          <w:rStyle w:val="richmediacontentany"/>
          <w:rFonts w:ascii="SimHei" w:eastAsia="SimHei" w:hAnsi="SimHei" w:cs="SimHei"/>
          <w:color w:val="333333"/>
          <w:spacing w:val="8"/>
          <w:sz w:val="23"/>
          <w:szCs w:val="23"/>
        </w:rPr>
        <w:t>结果，“百国之和”变成了“百国之异”，强调共识的政治会变成强调对抗的政治。“百国之和”的人口将成为中国混乱和动荡的温床；“百国之和”的疆土将成为四分五裂的沃土；“百国之和”的传统将成为无数传统纷争和对抗的借口；“百国之和”的文化将成为不同文化族群大规模冲突的根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正是在这个意义上，我们可以更加充分地意识到，中国崛起对中国，对中国人自己，对整个世界，对人类的伟大意义，我们因此而感到真是无比的自豪，也使我们充满了自信。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2285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924&amp;idx=1&amp;sn=d099a7015c031246a08f7c4e0d2355ed&amp;chksm=8bb07c9dbcc7f58b1dd034838fa340314c600cfdea21a27895466bbdfe0ba41ff6878ac8c0a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了不起！中国崛起最精彩的地方</dc:title>
  <cp:revision>1</cp:revision>
</cp:coreProperties>
</file>