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解锁中国模式八大特点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2021-04-14</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105"/>
          <w:spacing w:val="22"/>
          <w:sz w:val="21"/>
          <w:szCs w:val="21"/>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2007年的时候，我在德国参加过一个论坛，那么我主讲中国崛起，讲完之后就有互动。</w:t>
      </w:r>
      <w:r>
        <w:rPr>
          <w:rStyle w:val="richmediacontentany"/>
          <w:rFonts w:ascii="SimHei" w:eastAsia="SimHei" w:hAnsi="SimHei" w:cs="SimHei"/>
          <w:b/>
          <w:bCs/>
          <w:color w:val="333333"/>
          <w:spacing w:val="8"/>
          <w:sz w:val="23"/>
          <w:szCs w:val="23"/>
        </w:rPr>
        <w:t>那么欧洲学者有一位就问我说“你认为中国什么时候可以实现民主化？”</w:t>
      </w:r>
      <w:r>
        <w:rPr>
          <w:rStyle w:val="richmediacontentany"/>
          <w:rFonts w:ascii="SimHei" w:eastAsia="SimHei" w:hAnsi="SimHei" w:cs="SimHei"/>
          <w:color w:val="333333"/>
          <w:spacing w:val="8"/>
          <w:sz w:val="23"/>
          <w:szCs w:val="23"/>
        </w:rPr>
        <w:t>我就问他了，我说你的民主化这个概念怎么界定？他有点不耐烦，说“这很简单，一人一票，普选，政党轮替。”还补充了一句，说“至少我们欧洲的价值观是这样的。”</w:t>
      </w:r>
      <w:r>
        <w:rPr>
          <w:rStyle w:val="richmediacontentany"/>
          <w:rFonts w:ascii="SimHei" w:eastAsia="SimHei" w:hAnsi="SimHei" w:cs="SimHei"/>
          <w:b/>
          <w:bCs/>
          <w:color w:val="333333"/>
          <w:spacing w:val="8"/>
          <w:sz w:val="23"/>
          <w:szCs w:val="23"/>
        </w:rPr>
        <w:t>我就跟他说，我说你知道不知道我们中国人也有自己的价值观？我说给你举一个例子，我们经常讲实事求是，英文叫做seek</w:t>
      </w:r>
      <w:r>
        <w:rPr>
          <w:rStyle w:val="richmediacontentany"/>
          <w:rFonts w:ascii="SimHei" w:eastAsia="SimHei" w:hAnsi="SimHei" w:cs="SimHei"/>
          <w:b/>
          <w:bCs/>
          <w:color w:val="333333"/>
          <w:spacing w:val="8"/>
          <w:sz w:val="23"/>
          <w:szCs w:val="23"/>
        </w:rPr>
        <w:t>ing</w:t>
      </w:r>
      <w:r>
        <w:rPr>
          <w:rStyle w:val="richmediacontentany"/>
          <w:rFonts w:ascii="Calibri" w:eastAsia="Calibri" w:hAnsi="Calibri" w:cs="Calibri"/>
          <w:b/>
          <w:bCs/>
          <w:color w:val="333333"/>
          <w:spacing w:val="8"/>
          <w:sz w:val="23"/>
          <w:szCs w:val="23"/>
        </w:rPr>
        <w:t> </w:t>
      </w:r>
      <w:r>
        <w:rPr>
          <w:rStyle w:val="richmediacontentany"/>
          <w:rFonts w:ascii="SimHei" w:eastAsia="SimHei" w:hAnsi="SimHei" w:cs="SimHei"/>
          <w:b/>
          <w:bCs/>
          <w:color w:val="333333"/>
          <w:spacing w:val="8"/>
          <w:sz w:val="23"/>
          <w:szCs w:val="23"/>
        </w:rPr>
        <w:t>truth from facts.从事实中寻找真理。那我就说了，我说我们从事实中找了半天，就是没有找到一个发展中国家，可以通过您讲的这种形式的民主化，变成一个现代化的国家，找不到这样的例子。</w:t>
      </w:r>
      <w:r>
        <w:rPr>
          <w:rStyle w:val="richmediacontentany"/>
          <w:rFonts w:ascii="SimHei" w:eastAsia="SimHei" w:hAnsi="SimHei" w:cs="SimHei"/>
          <w:color w:val="333333"/>
          <w:spacing w:val="8"/>
          <w:sz w:val="23"/>
          <w:szCs w:val="23"/>
        </w:rPr>
        <w:t>然后我很客气的建议，你们觉得有的话可以提供一个这样的例子，我走了一百多个国家，讲的话比较有底气。其中一个说“印度！”那么我就问他了，我说你去过吗？他说“没有。”我说我去过两次，后来又去过两</w:t>
      </w:r>
      <w:ins w:id="0" w:author="mailto:Microsoft%20Office%20%E7%94%A8%E6%88%B7" w:date="2019-02-11T12:26:00Z">
        <w:r>
          <w:rPr>
            <w:rStyle w:val="richmediacontentany"/>
            <w:rFonts w:ascii="SimHei" w:eastAsia="SimHei" w:hAnsi="SimHei" w:cs="SimHei"/>
            <w:color w:val="333333"/>
            <w:spacing w:val="8"/>
            <w:sz w:val="23"/>
            <w:szCs w:val="23"/>
          </w:rPr>
          <w:t>次</w:t>
        </w:r>
      </w:ins>
      <w:r>
        <w:rPr>
          <w:rStyle w:val="richmediacontentany"/>
          <w:rFonts w:ascii="SimHei" w:eastAsia="SimHei" w:hAnsi="SimHei" w:cs="SimHei"/>
          <w:color w:val="333333"/>
          <w:spacing w:val="8"/>
          <w:sz w:val="23"/>
          <w:szCs w:val="23"/>
        </w:rPr>
        <w:t>，当时我就去过两次，而且是从北到南，从南到北我都去，从东到西。</w:t>
      </w:r>
      <w:r>
        <w:rPr>
          <w:rStyle w:val="richmediacontentany"/>
          <w:rFonts w:ascii="SimHei" w:eastAsia="SimHei" w:hAnsi="SimHei" w:cs="SimHei"/>
          <w:b/>
          <w:bCs/>
          <w:color w:val="333333"/>
          <w:spacing w:val="8"/>
          <w:sz w:val="23"/>
          <w:szCs w:val="23"/>
        </w:rPr>
        <w:t>我说我自己的感觉，印度恐怕比中国落后至少20年，甚至30年。那么我说我在孟买和加尔各答两个城市看到的贫困，比我在中国过去20年看到的加在一起都要多，就贫困比比皆是。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另外一位学者说“博茨瓦纳！”博茨瓦纳，我说去过没有？我问他。没有去过，我说我去过。</w:t>
      </w:r>
      <w:r>
        <w:rPr>
          <w:rStyle w:val="richmediacontentany"/>
          <w:rFonts w:ascii="SimHei" w:eastAsia="SimHei" w:hAnsi="SimHei" w:cs="SimHei"/>
          <w:b/>
          <w:bCs/>
          <w:color w:val="333333"/>
          <w:spacing w:val="8"/>
          <w:sz w:val="23"/>
          <w:szCs w:val="23"/>
        </w:rPr>
        <w:t>那么当时那个国家人</w:t>
      </w:r>
      <w:ins w:id="1" w:author="mailto:Microsoft%20Office%20%E7%94%A8%E6%88%B7" w:date="2019-02-26T11:51:00Z">
        <w:r>
          <w:rPr>
            <w:rStyle w:val="richmediacontentany"/>
            <w:rFonts w:ascii="SimHei" w:eastAsia="SimHei" w:hAnsi="SimHei" w:cs="SimHei"/>
            <w:b/>
            <w:bCs/>
            <w:color w:val="333333"/>
            <w:spacing w:val="8"/>
            <w:sz w:val="23"/>
            <w:szCs w:val="23"/>
          </w:rPr>
          <w:t>口</w:t>
        </w:r>
      </w:ins>
      <w:r>
        <w:rPr>
          <w:rStyle w:val="richmediacontentany"/>
          <w:rFonts w:ascii="SimHei" w:eastAsia="SimHei" w:hAnsi="SimHei" w:cs="SimHei"/>
          <w:b/>
          <w:bCs/>
          <w:color w:val="333333"/>
          <w:spacing w:val="8"/>
          <w:sz w:val="23"/>
          <w:szCs w:val="23"/>
        </w:rPr>
        <w:t>才170多万，而且实行了西方民主制度，也没有出大的动乱，</w:t>
      </w:r>
      <w:r>
        <w:rPr>
          <w:rStyle w:val="richmediacontentany"/>
          <w:rFonts w:ascii="SimHei" w:eastAsia="SimHei" w:hAnsi="SimHei" w:cs="SimHei"/>
          <w:color w:val="333333"/>
          <w:spacing w:val="8"/>
          <w:sz w:val="23"/>
          <w:szCs w:val="23"/>
        </w:rPr>
        <w:t>这个国家资源非常丰富，有钻石矿，民族成分也是比较单一的，但即使有这么好的条件，</w:t>
      </w:r>
      <w:r>
        <w:rPr>
          <w:rStyle w:val="richmediacontentany"/>
          <w:rFonts w:ascii="SimHei" w:eastAsia="SimHei" w:hAnsi="SimHei" w:cs="SimHei"/>
          <w:b/>
          <w:bCs/>
          <w:color w:val="333333"/>
          <w:spacing w:val="8"/>
          <w:sz w:val="23"/>
          <w:szCs w:val="23"/>
        </w:rPr>
        <w:t>这个国家还是一个比较落后的国家。而且当时由于艾滋病的整个失控，导致人均寿命降到了不到40岁。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我说你们还有没有例子？又有人说“哥斯达黎加！”哥斯达黎加，你也会注意，就西方很长一段时间内，一讲到西方民主在发展中国家老讲这三个国家，印度、博茨瓦纳、哥斯达黎加，我又问他去过没有？他说没有去过去，我去过，我说我跟你说，</w:t>
      </w:r>
      <w:r>
        <w:rPr>
          <w:rStyle w:val="richmediacontentany"/>
          <w:rFonts w:ascii="SimHei" w:eastAsia="SimHei" w:hAnsi="SimHei" w:cs="SimHei"/>
          <w:b/>
          <w:bCs/>
          <w:color w:val="333333"/>
          <w:spacing w:val="8"/>
          <w:sz w:val="23"/>
          <w:szCs w:val="23"/>
        </w:rPr>
        <w:t>我说是一个小国，人口才400多万，多数人都是欧洲移民。但是总体给你感觉还是一个相当落后的国家。它城市里大片的贫民窟，20%左右的人口还是处于赤贫状态。</w:t>
      </w:r>
      <w:r>
        <w:rPr>
          <w:rStyle w:val="richmediacontentany"/>
          <w:rFonts w:ascii="SimHei" w:eastAsia="SimHei" w:hAnsi="SimHei" w:cs="SimHei"/>
          <w:color w:val="333333"/>
          <w:spacing w:val="8"/>
          <w:sz w:val="23"/>
          <w:szCs w:val="23"/>
        </w:rPr>
        <w:t>那么我就说了，感叹西方很多国家，包括他们很多学者津津乐道，就是有这么几个国家，总算他们认为采用西方民主制度，在发展中国家也做得比较成功了。但是我说以中国人的眼光、视角、标准、审视一下，这个离成功的标准还很远很远很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然后我就问他们，我说你们还有什么其他例子吗？我看没有人举例子了，我说我给你们举几个例子。我说可以举10个、20个、30个，你们需要的话，没有做好嘛。我简单谈了一下菲律宾，这个国家我非常熟悉的，美国黑人在非洲创立的所谓民主国家利比里亚Liberia，还有美国家门口的海地，我说确实是都没有做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那么我就在想，中</w:t>
      </w:r>
      <w:r>
        <w:rPr>
          <w:rStyle w:val="richmediacontentany"/>
          <w:rFonts w:ascii="SimHei" w:eastAsia="SimHei" w:hAnsi="SimHei" w:cs="SimHei"/>
          <w:b/>
          <w:bCs/>
          <w:color w:val="333333"/>
          <w:spacing w:val="8"/>
          <w:sz w:val="23"/>
          <w:szCs w:val="23"/>
        </w:rPr>
        <w:t>国没有采用西方模式或者西方推荐的模式，要坚持自己的一整套的做法，或者坚持中国模式，那么做的远远比这些国家成功得多。</w:t>
      </w:r>
      <w:r>
        <w:rPr>
          <w:rStyle w:val="richmediacontentany"/>
          <w:rFonts w:ascii="SimHei" w:eastAsia="SimHei" w:hAnsi="SimHei" w:cs="SimHei"/>
          <w:color w:val="333333"/>
          <w:spacing w:val="8"/>
          <w:sz w:val="23"/>
          <w:szCs w:val="23"/>
        </w:rPr>
        <w:t>那么我就想总结一下中国模式有哪些特点，用这个机会跟大家一起来探讨。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b/>
          <w:bCs/>
          <w:color w:val="333333"/>
          <w:spacing w:val="8"/>
          <w:sz w:val="23"/>
          <w:szCs w:val="23"/>
        </w:rPr>
        <w:t>我把中国模式归纳为八个特点，那么我一一作简单介绍，我先把它总的讲一下这八个，</w:t>
      </w:r>
      <w:r>
        <w:rPr>
          <w:rStyle w:val="richmediacontentany"/>
          <w:rFonts w:ascii="SimHei" w:eastAsia="SimHei" w:hAnsi="SimHei" w:cs="SimHei"/>
          <w:b/>
          <w:bCs/>
          <w:color w:val="A32B27"/>
          <w:spacing w:val="22"/>
          <w:sz w:val="23"/>
          <w:szCs w:val="23"/>
        </w:rPr>
        <w:t>第一</w:t>
      </w:r>
      <w:r>
        <w:rPr>
          <w:rStyle w:val="richmediacontentany"/>
          <w:rFonts w:ascii="SimHei" w:eastAsia="SimHei" w:hAnsi="SimHei" w:cs="SimHei"/>
          <w:b/>
          <w:bCs/>
          <w:color w:val="A32B27"/>
          <w:spacing w:val="22"/>
          <w:sz w:val="23"/>
          <w:szCs w:val="23"/>
        </w:rPr>
        <w:t>是实践理</w:t>
      </w:r>
      <w:r>
        <w:rPr>
          <w:rStyle w:val="richmediacontentany"/>
          <w:rFonts w:ascii="SimHei" w:eastAsia="SimHei" w:hAnsi="SimHei" w:cs="SimHei"/>
          <w:b/>
          <w:bCs/>
          <w:color w:val="A32B27"/>
          <w:spacing w:val="22"/>
          <w:sz w:val="23"/>
          <w:szCs w:val="23"/>
        </w:rPr>
        <w:t>性。</w:t>
      </w:r>
      <w:r>
        <w:rPr>
          <w:rStyle w:val="richmediacontentany"/>
          <w:rFonts w:ascii="SimHei" w:eastAsia="SimHei" w:hAnsi="SimHei" w:cs="SimHei"/>
          <w:color w:val="333333"/>
          <w:spacing w:val="8"/>
          <w:sz w:val="23"/>
          <w:szCs w:val="23"/>
        </w:rPr>
        <w:t>中国人他比较务实，那么我们整个的改革开放的指导思想是实事求是，是实践是检验真理的唯一标准，不搞本本主义，我们非常明确，从一开始就要借鉴人类文明的创造的一切成果，然后逐步探索出一条适合中国民情国情的成功之路</w:t>
      </w:r>
      <w:r>
        <w:rPr>
          <w:rStyle w:val="richmediacontentany"/>
          <w:rFonts w:ascii="SimHei" w:eastAsia="SimHei" w:hAnsi="SimHei" w:cs="SimHei"/>
          <w:color w:val="333333"/>
          <w:spacing w:val="8"/>
          <w:sz w:val="23"/>
          <w:szCs w:val="23"/>
        </w:rPr>
        <w:t>。</w:t>
      </w:r>
      <w:r>
        <w:rPr>
          <w:rStyle w:val="richmediacontentany"/>
          <w:rFonts w:ascii="SimHei" w:eastAsia="SimHei" w:hAnsi="SimHei" w:cs="SimHei"/>
          <w:b/>
          <w:bCs/>
          <w:color w:val="333333"/>
          <w:spacing w:val="8"/>
          <w:sz w:val="23"/>
          <w:szCs w:val="23"/>
        </w:rPr>
        <w:t>那么我们在对事实的检验中发现：发展中国家在实现现代化方面，苏联模式没有成功，西方模式也没有成功。所以我们决定大胆地探索自己的路，我们今天叫中国特色社会主义。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我叫做这个哲学观上的差别太重要了，你仔细比较就是西方模式下发展的路径和中国模式的路径，一般西方主导的改革都是从“修宪”开始的，宪法要改，要多党制要什么，然后才开始落实到行动，修改宪法，修改法律，修改有关的规定，最后才落实到具体的行动。</w:t>
      </w:r>
      <w:r>
        <w:rPr>
          <w:rStyle w:val="richmediacontentany"/>
          <w:rFonts w:ascii="SimHei" w:eastAsia="SimHei" w:hAnsi="SimHei" w:cs="SimHei"/>
          <w:b/>
          <w:bCs/>
          <w:color w:val="333333"/>
          <w:spacing w:val="8"/>
          <w:sz w:val="23"/>
          <w:szCs w:val="23"/>
        </w:rPr>
        <w:t>那么中国做法正好相反，中国一般是从试验开始的，先试验，然后逐步在小范围内试点，试点成功再推广，然后再制定有关的规定、法律，直至最后修宪。</w:t>
      </w:r>
      <w:r>
        <w:rPr>
          <w:rStyle w:val="richmediacontentany"/>
          <w:rFonts w:ascii="SimHei" w:eastAsia="SimHei" w:hAnsi="SimHei" w:cs="SimHei"/>
          <w:color w:val="333333"/>
          <w:spacing w:val="8"/>
          <w:sz w:val="23"/>
          <w:szCs w:val="23"/>
        </w:rPr>
        <w:t>那么我回头看这40年，实践理性最大好处就是使中国成功地避免一个又一个的政治和经济陷阱。特别是避免了休克疗法、全盘私有化、金融危机，还有各种各样的伪民主化，这些真正的陷阱，万一中国不幸地陷入的话，那完蛋了，国家都解体，根本不是崛起的问题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b/>
          <w:bCs/>
          <w:color w:val="A32B27"/>
          <w:spacing w:val="22"/>
          <w:sz w:val="23"/>
          <w:szCs w:val="23"/>
        </w:rPr>
        <w:t>第二是有为政</w:t>
      </w:r>
      <w:r>
        <w:rPr>
          <w:rStyle w:val="richmediacontentany"/>
          <w:rFonts w:ascii="SimHei" w:eastAsia="SimHei" w:hAnsi="SimHei" w:cs="SimHei"/>
          <w:b/>
          <w:bCs/>
          <w:color w:val="A32B27"/>
          <w:spacing w:val="22"/>
          <w:sz w:val="23"/>
          <w:szCs w:val="23"/>
        </w:rPr>
        <w:t>府，</w:t>
      </w:r>
      <w:r>
        <w:rPr>
          <w:rStyle w:val="richmediacontentany"/>
          <w:rFonts w:ascii="SimHei" w:eastAsia="SimHei" w:hAnsi="SimHei" w:cs="SimHei"/>
          <w:b/>
          <w:bCs/>
          <w:color w:val="333333"/>
          <w:spacing w:val="8"/>
          <w:sz w:val="23"/>
          <w:szCs w:val="23"/>
        </w:rPr>
        <w:t>作为“文明型国家”，中国有着完全不同的历史传承。</w:t>
      </w:r>
      <w:r>
        <w:rPr>
          <w:rStyle w:val="richmediacontentany"/>
          <w:rFonts w:ascii="SimHei" w:eastAsia="SimHei" w:hAnsi="SimHei" w:cs="SimHei"/>
          <w:color w:val="333333"/>
          <w:spacing w:val="8"/>
          <w:sz w:val="23"/>
          <w:szCs w:val="23"/>
        </w:rPr>
        <w:t>中国在过去2000多年的历史长河中，主要大部分情况下都是统一的执政集团，所以“文明型国家”是一种我叫做“百国之和”，成百上千国家慢慢整合起来在漫长历史当中。那么领导这样的国家的执政团体只能是代表人民的整体</w:t>
      </w:r>
      <w:r>
        <w:rPr>
          <w:rStyle w:val="richmediacontentany"/>
          <w:rFonts w:ascii="SimHei" w:eastAsia="SimHei" w:hAnsi="SimHei" w:cs="SimHei"/>
          <w:color w:val="333333"/>
          <w:spacing w:val="8"/>
          <w:sz w:val="23"/>
          <w:szCs w:val="23"/>
        </w:rPr>
        <w:t>利益</w:t>
      </w:r>
      <w:r>
        <w:rPr>
          <w:rStyle w:val="richmediacontentany"/>
          <w:rFonts w:ascii="SimHei" w:eastAsia="SimHei" w:hAnsi="SimHei" w:cs="SimHei"/>
          <w:color w:val="333333"/>
          <w:spacing w:val="8"/>
          <w:sz w:val="23"/>
          <w:szCs w:val="23"/>
        </w:rPr>
        <w:t>了，而不是像西方那样代表部分人利益。</w:t>
      </w:r>
      <w:r>
        <w:rPr>
          <w:rStyle w:val="richmediacontentany"/>
          <w:rFonts w:ascii="SimHei" w:eastAsia="SimHei" w:hAnsi="SimHei" w:cs="SimHei"/>
          <w:b/>
          <w:bCs/>
          <w:color w:val="333333"/>
          <w:spacing w:val="8"/>
          <w:sz w:val="23"/>
          <w:szCs w:val="23"/>
        </w:rPr>
        <w:t>那么中国的有为政府，它背后是一个我们叫做党政体制，这个体制本质上我觉得是和我们历史上的统一的执政集团传统的延续和发展，我觉得这个非常重要。</w:t>
      </w:r>
      <w:r>
        <w:rPr>
          <w:rStyle w:val="richmediacontentany"/>
          <w:rFonts w:ascii="SimHei" w:eastAsia="SimHei" w:hAnsi="SimHei" w:cs="SimHei"/>
          <w:color w:val="333333"/>
          <w:spacing w:val="8"/>
          <w:sz w:val="23"/>
          <w:szCs w:val="23"/>
        </w:rPr>
        <w:t>那么在中国的政治体制中，中国共产党的作用是“领导核心”，负责“总揽全局，协调各方”。这从根本上解决了中国传统社会一直存在的“一盘散沙”的局面。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b/>
          <w:bCs/>
          <w:color w:val="333333"/>
          <w:spacing w:val="8"/>
          <w:sz w:val="23"/>
          <w:szCs w:val="23"/>
        </w:rPr>
        <w:t>然后你看整个世界，特别是发展中国家，凡是采用了西方模式</w:t>
      </w:r>
      <w:r>
        <w:rPr>
          <w:rStyle w:val="richmediacontentany"/>
          <w:rFonts w:ascii="SimHei" w:eastAsia="SimHei" w:hAnsi="SimHei" w:cs="SimHei"/>
          <w:b/>
          <w:bCs/>
          <w:color w:val="333333"/>
          <w:spacing w:val="8"/>
          <w:sz w:val="23"/>
          <w:szCs w:val="23"/>
        </w:rPr>
        <w:t>的发展中国家，它们面临的最大问题就是诺贝尔经济学奖得主缪尔达尔所说的“软政府”的问题。</w:t>
      </w:r>
      <w:r>
        <w:rPr>
          <w:rStyle w:val="richmediacontentany"/>
          <w:rFonts w:ascii="SimHei" w:eastAsia="SimHei" w:hAnsi="SimHei" w:cs="SimHei"/>
          <w:color w:val="333333"/>
          <w:spacing w:val="8"/>
          <w:sz w:val="23"/>
          <w:szCs w:val="23"/>
        </w:rPr>
        <w:t>一个政府它的执行力非常弱，它被各种既得利益绑架，否决点特别多，政客没完没了的扯皮，最后连修一条路的共识都达不成。结果是，现代化的事业举步维艰，人民</w:t>
      </w:r>
      <w:r>
        <w:rPr>
          <w:rStyle w:val="richmediacontentany"/>
          <w:rFonts w:ascii="SimHei" w:eastAsia="SimHei" w:hAnsi="SimHei" w:cs="SimHei"/>
          <w:color w:val="333333"/>
          <w:spacing w:val="8"/>
          <w:sz w:val="23"/>
          <w:szCs w:val="23"/>
        </w:rPr>
        <w:t>生活迟迟得</w:t>
      </w:r>
      <w:r>
        <w:rPr>
          <w:rStyle w:val="richmediacontentany"/>
          <w:rFonts w:ascii="SimHei" w:eastAsia="SimHei" w:hAnsi="SimHei" w:cs="SimHei"/>
          <w:color w:val="333333"/>
          <w:spacing w:val="8"/>
          <w:sz w:val="23"/>
          <w:szCs w:val="23"/>
        </w:rPr>
        <w:t>不到改善，更不要说赶超西方国家了。那么中国这样的比较有为的政府，应该说解决了这个问题。所以在过去数十年中，中国完成了人类历史上最大规模的工业革命和社会革命，而且与西方同步进入了信息社会，甚至在不少领域内走在世界的前列。当然了，我觉得政府在发展和经济事务中应该是有所为，有所不为，有所抓，有所放。</w:t>
      </w:r>
      <w:r>
        <w:rPr>
          <w:rStyle w:val="richmediacontentany"/>
          <w:rFonts w:ascii="SimHei" w:eastAsia="SimHei" w:hAnsi="SimHei" w:cs="SimHei"/>
          <w:b/>
          <w:bCs/>
          <w:color w:val="333333"/>
          <w:spacing w:val="8"/>
          <w:sz w:val="23"/>
          <w:szCs w:val="23"/>
        </w:rPr>
        <w:t>但在中国特定的政治文化中，</w:t>
      </w:r>
      <w:ins w:id="2" w:author="mailto:Microsoft%20Office%20%E7%94%A8%E6%88%B7" w:date="2019-01-22T13:40:00Z">
        <w:r>
          <w:rPr>
            <w:rStyle w:val="richmediacontentany"/>
            <w:rFonts w:ascii="SimHei" w:eastAsia="SimHei" w:hAnsi="SimHei" w:cs="SimHei"/>
            <w:b/>
            <w:bCs/>
            <w:color w:val="333333"/>
            <w:spacing w:val="8"/>
            <w:sz w:val="23"/>
            <w:szCs w:val="23"/>
          </w:rPr>
          <w:t>即使</w:t>
        </w:r>
      </w:ins>
      <w:r>
        <w:rPr>
          <w:rStyle w:val="richmediacontentany"/>
          <w:rFonts w:ascii="SimHei" w:eastAsia="SimHei" w:hAnsi="SimHei" w:cs="SimHei"/>
          <w:b/>
          <w:bCs/>
          <w:color w:val="333333"/>
          <w:spacing w:val="8"/>
          <w:sz w:val="23"/>
          <w:szCs w:val="23"/>
        </w:rPr>
        <w:t>是政府职能的转化或者弱化，往往也需要靠中国的党政体制和强势政府来推动。实际上我们改革开放在过去40年中，很多情况下都是政府主动地、大胆地、大范围地放权。</w:t>
      </w:r>
      <w:r>
        <w:rPr>
          <w:rStyle w:val="richmediacontentany"/>
          <w:rFonts w:ascii="SimHei" w:eastAsia="SimHei" w:hAnsi="SimHei" w:cs="SimHei"/>
          <w:color w:val="333333"/>
          <w:spacing w:val="8"/>
          <w:sz w:val="23"/>
          <w:szCs w:val="23"/>
        </w:rPr>
        <w:t>那么我觉得说明这么一个道理。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b/>
          <w:bCs/>
          <w:color w:val="A32B27"/>
          <w:spacing w:val="22"/>
          <w:sz w:val="23"/>
          <w:szCs w:val="23"/>
        </w:rPr>
        <w:t>第三点就是稳定优先。</w:t>
      </w:r>
      <w:r>
        <w:rPr>
          <w:rStyle w:val="richmediacontentany"/>
          <w:rFonts w:ascii="SimHei" w:eastAsia="SimHei" w:hAnsi="SimHei" w:cs="SimHei"/>
          <w:color w:val="333333"/>
          <w:spacing w:val="8"/>
          <w:sz w:val="23"/>
          <w:szCs w:val="23"/>
        </w:rPr>
        <w:t>我觉得“文明型国家”它的超大型的规模，确实意味着国内不稳定的因素也远远多于一般国家，那么这种不稳定因素可能造成的破坏性也相当大。</w:t>
      </w:r>
      <w:r>
        <w:rPr>
          <w:rStyle w:val="richmediacontentany"/>
          <w:rFonts w:ascii="SimHei" w:eastAsia="SimHei" w:hAnsi="SimHei" w:cs="SimHei"/>
          <w:b/>
          <w:bCs/>
          <w:color w:val="333333"/>
          <w:spacing w:val="8"/>
          <w:sz w:val="23"/>
          <w:szCs w:val="23"/>
        </w:rPr>
        <w:t>所以邓小平是多次说就“稳定压倒一切”。现在看来这是很重要的一个政治遗训。他在1992年南方谈话中很有感触地说过，就“历史给予中国发展的机会不多，国家垮起来可是一夜之间啊，垮起来容易，建设起来就很难。乱了十几年都恢复不过来。”</w:t>
      </w:r>
      <w:r>
        <w:rPr>
          <w:rStyle w:val="richmediacontentany"/>
          <w:rFonts w:ascii="SimHei" w:eastAsia="SimHei" w:hAnsi="SimHei" w:cs="SimHei"/>
          <w:color w:val="333333"/>
          <w:spacing w:val="8"/>
          <w:sz w:val="23"/>
          <w:szCs w:val="23"/>
        </w:rPr>
        <w:t>我觉得这是邓小平凭借自己丰富的政治阅历，对中国历史和世界历史经验教训作出的非常深刻的结论。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b/>
          <w:bCs/>
          <w:color w:val="333333"/>
          <w:spacing w:val="8"/>
          <w:sz w:val="23"/>
          <w:szCs w:val="23"/>
        </w:rPr>
        <w:t>作为“文明型国家”</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“百国之和”的国家，我们人口众多，人均资源有限，这容易引起因为资源问题的各种各样的纷争，容易造成不稳定。</w:t>
      </w:r>
      <w:r>
        <w:rPr>
          <w:rStyle w:val="richmediacontentany"/>
          <w:rFonts w:ascii="SimHei" w:eastAsia="SimHei" w:hAnsi="SimHei" w:cs="SimHei"/>
          <w:color w:val="333333"/>
          <w:spacing w:val="8"/>
          <w:sz w:val="23"/>
          <w:szCs w:val="23"/>
        </w:rPr>
        <w:t>我们巨大的版图，又有着比一般国家复杂百倍的各种各样的地域文化的差异和不同的民族文化的差异，所以稍微处理不当，就容易引起各种矛盾甚至冲突。所以中国的稳定同时还受到了西方的威胁，包括境内境外的敌对势力、分裂势力，他们期盼着藏独、疆独，甚至台湾独立等等，期盼中国会像前苏联、前南斯拉夫那样解体。当然有党的坚强领导，有中国人源远流长的这种“大一统”的情结，实际上中国已经或者说正在迅速地形成世界最大的统一市场，所有这一切都会使西方这种企图落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48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反过来看，就是一个“文明型国家”，她有自己非常了不起的文化传承，只要你保持国家政治稳定，执行比较开明的政策，人民就会通过勤劳致富，丰衣足食。因为中国人确实是有世界上最勤劳奋斗的传统。换言之，无论实际上我们到海外都可以看到，华人到海外一样的精神，只要有稳定的环境，比较开明的政策，他就富裕起来了。</w:t>
      </w:r>
      <w:r>
        <w:rPr>
          <w:rStyle w:val="richmediacontentany"/>
          <w:rFonts w:ascii="SimHei" w:eastAsia="SimHei" w:hAnsi="SimHei" w:cs="SimHei"/>
          <w:b/>
          <w:bCs/>
          <w:color w:val="333333"/>
          <w:spacing w:val="8"/>
          <w:sz w:val="23"/>
          <w:szCs w:val="23"/>
        </w:rPr>
        <w:t>那么中国文化中，它把“太平”和“盛世”是连在一起的，我觉得说明了这个道理。那么只有中国稳定了，发展了，很多问题在发展的过程中</w:t>
      </w:r>
      <w:ins w:id="3" w:author="mailto:Microsoft%20Office%20%E7%94%A8%E6%88%B7" w:date="2019-02-26T12:02:00Z">
        <w:r>
          <w:rPr>
            <w:rStyle w:val="richmediacontentany"/>
            <w:rFonts w:ascii="SimHei" w:eastAsia="SimHei" w:hAnsi="SimHei" w:cs="SimHei"/>
            <w:b/>
            <w:bCs/>
            <w:color w:val="333333"/>
            <w:spacing w:val="8"/>
            <w:sz w:val="23"/>
            <w:szCs w:val="23"/>
          </w:rPr>
          <w:t>可以</w:t>
        </w:r>
      </w:ins>
      <w:r>
        <w:rPr>
          <w:rStyle w:val="richmediacontentany"/>
          <w:rFonts w:ascii="SimHei" w:eastAsia="SimHei" w:hAnsi="SimHei" w:cs="SimHei"/>
          <w:b/>
          <w:bCs/>
          <w:color w:val="333333"/>
          <w:spacing w:val="8"/>
          <w:sz w:val="23"/>
          <w:szCs w:val="23"/>
        </w:rPr>
        <w:t>得到逐步地解决。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b/>
          <w:bCs/>
          <w:color w:val="A32B27"/>
          <w:spacing w:val="22"/>
          <w:sz w:val="23"/>
          <w:szCs w:val="23"/>
        </w:rPr>
        <w:t>那么第四点是民生为大，</w:t>
      </w:r>
      <w:r>
        <w:rPr>
          <w:rStyle w:val="richmediacontentany"/>
          <w:rFonts w:ascii="SimHei" w:eastAsia="SimHei" w:hAnsi="SimHei" w:cs="SimHei"/>
          <w:b/>
          <w:bCs/>
          <w:color w:val="333333"/>
          <w:spacing w:val="8"/>
          <w:sz w:val="23"/>
          <w:szCs w:val="23"/>
        </w:rPr>
        <w:t>就是中国历史上有数千年的民本经济的传统，就“民为邦本，本固邦宁”的古训，也就是说人民是国家的基石</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而民生问题解决得好坏，决定一个国家的命运和前途。所以在过去漫长的自然经济落后经济的情况下，</w:t>
      </w:r>
      <w:ins w:id="4" w:author="mailto:Microsoft%20Office%20%E7%94%A8%E6%88%B7" w:date="2019-01-22T15:02:00Z">
        <w:r>
          <w:rPr>
            <w:rStyle w:val="richmediacontentany"/>
            <w:rFonts w:ascii="Calibri" w:eastAsia="Calibri" w:hAnsi="Calibri" w:cs="Calibri"/>
            <w:color w:val="333333"/>
            <w:spacing w:val="8"/>
            <w:sz w:val="23"/>
            <w:szCs w:val="23"/>
          </w:rPr>
          <w:t> </w:t>
        </w:r>
      </w:ins>
      <w:r>
        <w:rPr>
          <w:rStyle w:val="richmediacontentany"/>
          <w:rFonts w:ascii="SimHei" w:eastAsia="SimHei" w:hAnsi="SimHei" w:cs="SimHei"/>
          <w:color w:val="333333"/>
          <w:spacing w:val="8"/>
          <w:sz w:val="23"/>
          <w:szCs w:val="23"/>
        </w:rPr>
        <w:t>“人人有饭吃”，一直是中国历代政府面临的头等大事。那么改革开放初期，我们最大的压力也是如何解决这么多人口的吃饭问题，包括我们后边提出的“温饱”“小康”、“全面小康”，乃至今天讲的“两个一百年”，实际上背后我觉得都体现这种民本思想，是这种思想的延续和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b/>
          <w:bCs/>
          <w:color w:val="333333"/>
          <w:spacing w:val="8"/>
          <w:sz w:val="23"/>
          <w:szCs w:val="23"/>
        </w:rPr>
        <w:t>那么中国过去40年的一条重要经验，如果放在国际范围内来看的话，就是一个发展中国家，一定要以民生为大，把消除贫困，改善民生当作核心的人权来推动</w:t>
      </w:r>
      <w:r>
        <w:rPr>
          <w:rStyle w:val="richmediacontentany"/>
          <w:rFonts w:ascii="SimHei" w:eastAsia="SimHei" w:hAnsi="SimHei" w:cs="SimHei"/>
          <w:color w:val="333333"/>
          <w:spacing w:val="8"/>
          <w:sz w:val="23"/>
          <w:szCs w:val="23"/>
        </w:rPr>
        <w:t>。因为贫困，特别是赤贫，本身就损害了人的起码的尊严和权利。那么从这样的理念出发，中国大力地推进民生的改善，而且在消除贫困方面，取得了举世瞩目的成绩。我们现在一般说是七亿四千万人脱贫，这根据我们自己的估计，如果是根据世界银行的估计，是八亿五千万。那么现在世界上还有十来亿的人生活在赤贫当中，那么西方模式迟迟地解决不了这个问题，结果大量的人力、财力、物力都被政客用来搞政治，所以非洲人有个说法叫做“大象打架，草地遭殃”，弄得民不聊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那么渐进改革对于中国这样一个人口众多、地域辽阔、情况复杂的国家，我觉得是特别重要的。</w:t>
      </w:r>
      <w:r>
        <w:rPr>
          <w:rStyle w:val="richmediacontentany"/>
          <w:rFonts w:ascii="SimHei" w:eastAsia="SimHei" w:hAnsi="SimHei" w:cs="SimHei"/>
          <w:b/>
          <w:bCs/>
          <w:color w:val="333333"/>
          <w:spacing w:val="8"/>
          <w:sz w:val="23"/>
          <w:szCs w:val="23"/>
        </w:rPr>
        <w:t>我讲的</w:t>
      </w:r>
      <w:r>
        <w:rPr>
          <w:rStyle w:val="richmediacontentany"/>
          <w:rFonts w:ascii="SimHei" w:eastAsia="SimHei" w:hAnsi="SimHei" w:cs="SimHei"/>
          <w:b/>
          <w:bCs/>
          <w:color w:val="A32B27"/>
          <w:spacing w:val="22"/>
          <w:sz w:val="23"/>
          <w:szCs w:val="23"/>
        </w:rPr>
        <w:t>第五点，</w:t>
      </w:r>
      <w:r>
        <w:rPr>
          <w:rStyle w:val="richmediacontentany"/>
          <w:rFonts w:ascii="SimHei" w:eastAsia="SimHei" w:hAnsi="SimHei" w:cs="SimHei"/>
          <w:b/>
          <w:bCs/>
          <w:color w:val="A32B27"/>
          <w:spacing w:val="22"/>
          <w:sz w:val="23"/>
          <w:szCs w:val="23"/>
        </w:rPr>
        <w:t>渐进改革，</w:t>
      </w:r>
      <w:r>
        <w:rPr>
          <w:rStyle w:val="richmediacontentany"/>
          <w:rFonts w:ascii="SimHei" w:eastAsia="SimHei" w:hAnsi="SimHei" w:cs="SimHei"/>
          <w:b/>
          <w:bCs/>
          <w:color w:val="333333"/>
          <w:spacing w:val="8"/>
          <w:sz w:val="23"/>
          <w:szCs w:val="23"/>
        </w:rPr>
        <w:t>因为决策者面临的信息不足，所以这是最大的挑战。在这种情况下的时候，所以我们的中央政府一般比较注意发挥我们叫条条块块的积极性，比较鼓励进行各种各样的试验，试验成功了再推广。</w:t>
      </w:r>
      <w:r>
        <w:rPr>
          <w:rStyle w:val="richmediacontentany"/>
          <w:rFonts w:ascii="SimHei" w:eastAsia="SimHei" w:hAnsi="SimHei" w:cs="SimHei"/>
          <w:color w:val="333333"/>
          <w:spacing w:val="8"/>
          <w:sz w:val="23"/>
          <w:szCs w:val="23"/>
        </w:rPr>
        <w:t>那么我们一些传统的智慧，比方说“摸着石头过河”、“欲速而不达”等等，实际上在我们改革中也得到了体现。我这里要补充一句，就</w:t>
      </w:r>
      <w:r>
        <w:rPr>
          <w:rStyle w:val="richmediacontentany"/>
          <w:rFonts w:ascii="SimHei" w:eastAsia="SimHei" w:hAnsi="SimHei" w:cs="SimHei"/>
          <w:b/>
          <w:bCs/>
          <w:color w:val="333333"/>
          <w:spacing w:val="8"/>
          <w:sz w:val="23"/>
          <w:szCs w:val="23"/>
        </w:rPr>
        <w:t>是渐进它是宏观战略上的，并不是说速度就一定慢。</w:t>
      </w:r>
      <w:r>
        <w:rPr>
          <w:rStyle w:val="richmediacontentany"/>
          <w:rFonts w:ascii="SimHei" w:eastAsia="SimHei" w:hAnsi="SimHei" w:cs="SimHei"/>
          <w:color w:val="333333"/>
          <w:spacing w:val="8"/>
          <w:sz w:val="23"/>
          <w:szCs w:val="23"/>
        </w:rPr>
        <w:t>你比方说我们对外开放是从建立四个沿海特区开始的，这个从宏观来讲，它是一个渐进，它是试验。但从微观讲，这四个特区是中央一作决定，下边就开始了，就开始做了。所以体现了我们中国模式的速度和效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b/>
          <w:bCs/>
          <w:color w:val="333333"/>
          <w:spacing w:val="8"/>
          <w:sz w:val="23"/>
          <w:szCs w:val="23"/>
        </w:rPr>
        <w:t>那么渐进改革还包括</w:t>
      </w:r>
      <w:ins w:id="5" w:author="mailto:Microsoft%20Office%20%E7%94%A8%E6%88%B7" w:date="2019-02-01T16:06:00Z">
        <w:r>
          <w:rPr>
            <w:rStyle w:val="richmediacontentany"/>
            <w:rFonts w:ascii="SimHei" w:eastAsia="SimHei" w:hAnsi="SimHei" w:cs="SimHei"/>
            <w:b/>
            <w:bCs/>
            <w:color w:val="333333"/>
            <w:spacing w:val="8"/>
            <w:sz w:val="23"/>
            <w:szCs w:val="23"/>
          </w:rPr>
          <w:t>确立</w:t>
        </w:r>
      </w:ins>
      <w:r>
        <w:rPr>
          <w:rStyle w:val="richmediacontentany"/>
          <w:rFonts w:ascii="SimHei" w:eastAsia="SimHei" w:hAnsi="SimHei" w:cs="SimHei"/>
          <w:b/>
          <w:bCs/>
          <w:color w:val="333333"/>
          <w:spacing w:val="8"/>
          <w:sz w:val="23"/>
          <w:szCs w:val="23"/>
        </w:rPr>
        <w:t>了比较正确的顺序差异。改革在很多情况下不是一步到位的，是分轻重缓急的。</w:t>
      </w:r>
      <w:r>
        <w:rPr>
          <w:rStyle w:val="richmediacontentany"/>
          <w:rFonts w:ascii="SimHei" w:eastAsia="SimHei" w:hAnsi="SimHei" w:cs="SimHei"/>
          <w:color w:val="333333"/>
          <w:spacing w:val="8"/>
          <w:sz w:val="23"/>
          <w:szCs w:val="23"/>
        </w:rPr>
        <w:t>所以你看我们过去走过的路，大致有这么一个清晰的，我叫做格局，先农村改革，后城市改革，先沿海地区，后内地，先经济改革，后社会改革，政治改革。那么绝大多数的改革事实上没有要求一步到位，甚至有时候会出现进两步退一步的情况，但总体上我们保证了整个改革进程的连续性，最后通过这样逐步的积累来完成改革的。那么这种方法符合“文明型国家”特点，人口众多、幅员辽阔、内部差异巨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那么刚才讲第五点，</w:t>
      </w:r>
      <w:r>
        <w:rPr>
          <w:rStyle w:val="richmediacontentany"/>
          <w:rFonts w:ascii="SimHei" w:eastAsia="SimHei" w:hAnsi="SimHei" w:cs="SimHei"/>
          <w:b/>
          <w:bCs/>
          <w:color w:val="A32B27"/>
          <w:spacing w:val="22"/>
          <w:sz w:val="23"/>
          <w:szCs w:val="23"/>
        </w:rPr>
        <w:t>第六点就是混合经济，</w:t>
      </w:r>
      <w:r>
        <w:rPr>
          <w:rStyle w:val="richmediacontentany"/>
          <w:rFonts w:ascii="SimHei" w:eastAsia="SimHei" w:hAnsi="SimHei" w:cs="SimHei"/>
          <w:b/>
          <w:bCs/>
          <w:color w:val="333333"/>
          <w:spacing w:val="8"/>
          <w:sz w:val="23"/>
          <w:szCs w:val="23"/>
        </w:rPr>
        <w:t>这个太重要了。</w:t>
      </w:r>
      <w:r>
        <w:rPr>
          <w:rStyle w:val="richmediacontentany"/>
          <w:rFonts w:ascii="SimHei" w:eastAsia="SimHei" w:hAnsi="SimHei" w:cs="SimHei"/>
          <w:color w:val="333333"/>
          <w:spacing w:val="8"/>
          <w:sz w:val="23"/>
          <w:szCs w:val="23"/>
        </w:rPr>
        <w:t>中国现在的经济体制是“社会主义市场经济”，这种体制本质上是一种混合经济，就“看得见的手”与“看不见的手”混合；市场力量和政府力量的混合；国有经济的作用和民营经济作用的混合。总体上看，我们已经确立了社会主义市场经济。那么既发挥市场经济支配资源的高效，也确保社会主义宏观整合的长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改革开放的40年中，企业包括民营企业这一块发展也迅速。现在民营企业民营经济为中国经济贡献50%以上的税收；60%以上的国内生产总值；70%以上的技术创新成果；80%以上的城镇就业；90%以上的企业数量。我记得2016年双11那一天，我在英国牛津大学谈中国模式，我就拿着手机跟他们谈双11。</w:t>
      </w:r>
      <w:r>
        <w:rPr>
          <w:rStyle w:val="richmediacontentany"/>
          <w:rFonts w:ascii="SimHei" w:eastAsia="SimHei" w:hAnsi="SimHei" w:cs="SimHei"/>
          <w:b/>
          <w:bCs/>
          <w:color w:val="333333"/>
          <w:spacing w:val="8"/>
          <w:sz w:val="23"/>
          <w:szCs w:val="23"/>
        </w:rPr>
        <w:t>我说今天中国双11，网上的交易额是1207亿元人民币，这是个什么概念？就是说阿里巴巴一家公司今天一天网上的交易额，超过了印度整个全年的电子商务额。</w:t>
      </w:r>
      <w:r>
        <w:rPr>
          <w:rStyle w:val="richmediacontentany"/>
          <w:rFonts w:ascii="SimHei" w:eastAsia="SimHei" w:hAnsi="SimHei" w:cs="SimHei"/>
          <w:color w:val="333333"/>
          <w:spacing w:val="8"/>
          <w:sz w:val="23"/>
          <w:szCs w:val="23"/>
        </w:rPr>
        <w:t>这就是中国巨大的成功，或者说马云阿里巴巴公司的巨大的成功。那么英国人学者就说了，说这不正好说明你们民企更厉害，对不对？我说你这讲的有一定的道理，我们的民企像阿里巴巴公司，像马云本人，他的才华得到充分地展示，但是我觉得这个案例更好地说明了我叫中国混合经济模式的成功。</w:t>
      </w:r>
      <w:r>
        <w:rPr>
          <w:rStyle w:val="richmediacontentany"/>
          <w:rFonts w:ascii="SimHei" w:eastAsia="SimHei" w:hAnsi="SimHei" w:cs="SimHei"/>
          <w:b/>
          <w:bCs/>
          <w:color w:val="333333"/>
          <w:spacing w:val="8"/>
          <w:sz w:val="23"/>
          <w:szCs w:val="23"/>
        </w:rPr>
        <w:t>因为你不仅要看到马云本人的智慧，阿里巴巴本身的开拓精神，你要看到背后一整套国家做的事情</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遍布全国各地的4G的基站，世界最大的高铁网、高速公路网、村村通公路的工程，</w:t>
      </w:r>
      <w:ins w:id="6" w:author="mailto:Microsoft%20Office%20%E7%94%A8%E6%88%B7" w:date="2019-01-22T15:12:00Z">
        <w:r>
          <w:rPr>
            <w:rStyle w:val="richmediacontentany"/>
            <w:rFonts w:ascii="Calibri" w:eastAsia="Calibri" w:hAnsi="Calibri" w:cs="Calibri"/>
            <w:color w:val="333333"/>
            <w:spacing w:val="8"/>
            <w:sz w:val="23"/>
            <w:szCs w:val="23"/>
          </w:rPr>
          <w:t> </w:t>
        </w:r>
      </w:ins>
      <w:r>
        <w:rPr>
          <w:rStyle w:val="richmediacontentany"/>
          <w:rFonts w:ascii="SimHei" w:eastAsia="SimHei" w:hAnsi="SimHei" w:cs="SimHei"/>
          <w:color w:val="333333"/>
          <w:spacing w:val="8"/>
          <w:sz w:val="23"/>
          <w:szCs w:val="23"/>
        </w:rPr>
        <w:t>5G研发到现在的整个的部署，更不要说常年来这么多年来，国家对教育的投资，对电力事业的投资，所以我觉得这一切几乎完美地说明了中国混合经济模式的一个巨大成果。当然这个模式也不是十全十美，我们也可以进一步把它完善，我讲要改革，不停地改革，使它做得更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b/>
          <w:bCs/>
          <w:color w:val="A32B27"/>
          <w:spacing w:val="22"/>
          <w:sz w:val="23"/>
          <w:szCs w:val="23"/>
        </w:rPr>
        <w:t>第七就是对外开放。</w:t>
      </w:r>
      <w:r>
        <w:rPr>
          <w:rStyle w:val="richmediacontentany"/>
          <w:rFonts w:ascii="SimHei" w:eastAsia="SimHei" w:hAnsi="SimHei" w:cs="SimHei"/>
          <w:color w:val="333333"/>
          <w:spacing w:val="8"/>
          <w:sz w:val="23"/>
          <w:szCs w:val="23"/>
        </w:rPr>
        <w:t>你回想跟苏联模式的比较，在斯大林那个时期，他就觉得要有意识的构建两个市场，西方自己是一个市场，然后社会主义阵营又是一个市场。那么实际上是美国本身也是这样，它希望把社会主义国家从西方的市场体系中排除出去。而邓小平战略是完全不一样的，他认为中国近代落伍的主要原因是闭关自守，所以他大力推动中国全方位开放，融入国际市场，参加国际竞争，在国际竞争中改进自己，发展自己，也就我经常讲的，建立起一个经得起比较的国家，经得起比较的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b/>
          <w:bCs/>
          <w:color w:val="333333"/>
          <w:spacing w:val="8"/>
          <w:sz w:val="23"/>
          <w:szCs w:val="23"/>
        </w:rPr>
        <w:t>过去40年中国全方位对外开放战略应该说是非常有特点的。</w:t>
      </w:r>
      <w:r>
        <w:rPr>
          <w:rStyle w:val="richmediacontentany"/>
          <w:rFonts w:ascii="SimHei" w:eastAsia="SimHei" w:hAnsi="SimHei" w:cs="SimHei"/>
          <w:color w:val="333333"/>
          <w:spacing w:val="8"/>
          <w:sz w:val="23"/>
          <w:szCs w:val="23"/>
        </w:rPr>
        <w:t>从沿海开放，到沿江开放，到沿边开放，然后是整个内地都开放，现在已经形成了东西南北中全方位开放的格局。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b/>
          <w:bCs/>
          <w:color w:val="333333"/>
          <w:spacing w:val="8"/>
          <w:sz w:val="23"/>
          <w:szCs w:val="23"/>
        </w:rPr>
        <w:t>但是最重要的是在整个开放的过程中，总体上我们是有选择地借鉴别人的经验，以我为主，绝不盲从。</w:t>
      </w:r>
      <w:r>
        <w:rPr>
          <w:rStyle w:val="richmediacontentany"/>
          <w:rFonts w:ascii="SimHei" w:eastAsia="SimHei" w:hAnsi="SimHei" w:cs="SimHei"/>
          <w:color w:val="333333"/>
          <w:spacing w:val="8"/>
          <w:sz w:val="23"/>
          <w:szCs w:val="23"/>
        </w:rPr>
        <w:t>背后实际上也是中国人的自信心，这个自信心源于中国的历史传承，中华文明只要对外开放，它更容易焕发活力，推陈出新。历史上也是这样，今天也是这样，我想今后也是这样。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与此同时，对外开放也使我们更好地了解了，真实地了解了，外部世界的真实的状况，使我们更多地确立了政治自信、文化自信、道路自信、理论自信，我们今天加个话语自信。所以我老说一出国就爱国，这个很重要。而且我们坚信中国自己智慧可以为世界作出很多的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b/>
          <w:bCs/>
          <w:color w:val="A32B27"/>
          <w:spacing w:val="22"/>
          <w:sz w:val="23"/>
          <w:szCs w:val="23"/>
        </w:rPr>
        <w:t>最后一点我叫做三力平衡。</w:t>
      </w:r>
      <w:r>
        <w:rPr>
          <w:rStyle w:val="richmediacontentany"/>
          <w:rFonts w:ascii="SimHei" w:eastAsia="SimHei" w:hAnsi="SimHei" w:cs="SimHei"/>
          <w:b/>
          <w:bCs/>
          <w:color w:val="333333"/>
          <w:spacing w:val="8"/>
          <w:sz w:val="23"/>
          <w:szCs w:val="23"/>
        </w:rPr>
        <w:t>中国模式另外一个特点是三种力量的平衡，哪三种力量？政治力量、社会力量、资本力量。</w:t>
      </w:r>
      <w:r>
        <w:rPr>
          <w:rStyle w:val="richmediacontentany"/>
          <w:rFonts w:ascii="SimHei" w:eastAsia="SimHei" w:hAnsi="SimHei" w:cs="SimHei"/>
          <w:color w:val="333333"/>
          <w:spacing w:val="8"/>
          <w:sz w:val="23"/>
          <w:szCs w:val="23"/>
        </w:rPr>
        <w:t>美国人经常说我这个政治制度是世界上最好的，立法、司法、行政分开来互相监督，互相check</w:t>
      </w:r>
      <w:r>
        <w:rPr>
          <w:rStyle w:val="richmediacontentany"/>
          <w:rFonts w:ascii="Calibri" w:eastAsia="Calibri" w:hAnsi="Calibri" w:cs="Calibri"/>
          <w:color w:val="333333"/>
          <w:spacing w:val="8"/>
          <w:sz w:val="23"/>
          <w:szCs w:val="23"/>
        </w:rPr>
        <w:t> </w:t>
      </w:r>
      <w:ins w:id="7" w:author="mailto:Microsoft%20Office%20%E7%94%A8%E6%88%B7" w:date="2019-02-01T16:14:00Z">
        <w:r>
          <w:rPr>
            <w:rStyle w:val="richmediacontentany"/>
            <w:rFonts w:ascii="SimHei" w:eastAsia="SimHei" w:hAnsi="SimHei" w:cs="SimHei"/>
            <w:color w:val="333333"/>
            <w:spacing w:val="8"/>
            <w:sz w:val="23"/>
            <w:szCs w:val="23"/>
          </w:rPr>
          <w:t>and</w:t>
        </w:r>
      </w:ins>
      <w:r>
        <w:rPr>
          <w:rStyle w:val="richmediacontentany"/>
          <w:rFonts w:ascii="SimHei" w:eastAsia="SimHei" w:hAnsi="SimHei" w:cs="SimHei"/>
          <w:color w:val="333333"/>
          <w:spacing w:val="8"/>
          <w:sz w:val="23"/>
          <w:szCs w:val="23"/>
        </w:rPr>
        <w:t>balance。实际上从我们的分析角度来看，美国这个三权：立法、司法、行政。本质上都属于政治领域。英文叫</w:t>
      </w:r>
      <w:r>
        <w:rPr>
          <w:rStyle w:val="richmediacontentany"/>
          <w:rFonts w:ascii="SimHei" w:eastAsia="SimHei" w:hAnsi="SimHei" w:cs="SimHei"/>
          <w:color w:val="333333"/>
          <w:spacing w:val="8"/>
          <w:sz w:val="23"/>
          <w:szCs w:val="23"/>
        </w:rPr>
        <w:t>Political domain。</w:t>
      </w:r>
      <w:r>
        <w:rPr>
          <w:rStyle w:val="richmediacontentany"/>
          <w:rFonts w:ascii="SimHei" w:eastAsia="SimHei" w:hAnsi="SimHei" w:cs="SimHei"/>
          <w:color w:val="333333"/>
          <w:spacing w:val="8"/>
          <w:sz w:val="23"/>
          <w:szCs w:val="23"/>
        </w:rPr>
        <w:t>下边有三种权力。但是问题是在这个领域之外，还有更大的我们叫政治力量、社会力量和资本力量的平衡。</w:t>
      </w:r>
      <w:r>
        <w:rPr>
          <w:rStyle w:val="richmediacontentany"/>
          <w:rFonts w:ascii="SimHei" w:eastAsia="SimHei" w:hAnsi="SimHei" w:cs="SimHei"/>
          <w:b/>
          <w:bCs/>
          <w:color w:val="333333"/>
          <w:spacing w:val="8"/>
          <w:sz w:val="23"/>
          <w:szCs w:val="23"/>
        </w:rPr>
        <w:t>然后你就看发觉美国的制度最大问题就是资本力量太大太大太大，而美国的政治力量或者说它的政府缺少一种中立性，缺少这种独立性，而是被资本的力量所左右。</w:t>
      </w:r>
      <w:r>
        <w:rPr>
          <w:rStyle w:val="richmediacontentany"/>
          <w:rFonts w:ascii="SimHei" w:eastAsia="SimHei" w:hAnsi="SimHei" w:cs="SimHei"/>
          <w:color w:val="333333"/>
          <w:spacing w:val="8"/>
          <w:sz w:val="23"/>
          <w:szCs w:val="23"/>
        </w:rPr>
        <w:t>美国的资本</w:t>
      </w:r>
      <w:ins w:id="8" w:author="mailto:Microsoft%20Office%20%E7%94%A8%E6%88%B7" w:date="2019-02-26T12:11:00Z">
        <w:r>
          <w:rPr>
            <w:rStyle w:val="richmediacontentany"/>
            <w:rFonts w:ascii="SimHei" w:eastAsia="SimHei" w:hAnsi="SimHei" w:cs="SimHei"/>
            <w:color w:val="333333"/>
            <w:spacing w:val="8"/>
            <w:sz w:val="23"/>
            <w:szCs w:val="23"/>
          </w:rPr>
          <w:t>力量</w:t>
        </w:r>
      </w:ins>
      <w:r>
        <w:rPr>
          <w:rStyle w:val="richmediacontentany"/>
          <w:rFonts w:ascii="SimHei" w:eastAsia="SimHei" w:hAnsi="SimHei" w:cs="SimHei"/>
          <w:color w:val="333333"/>
          <w:spacing w:val="8"/>
          <w:sz w:val="23"/>
          <w:szCs w:val="23"/>
        </w:rPr>
        <w:t>已经很大程度上完成了对社会力量的渗透，特别是对主流媒体的渗透，对社会议题设置的渗透和控制。那么所以我就说了美国梦过去二三十年，应该说风光不再了，中产阶级的规模在缩小，不再扩大了。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与此形成鲜明对照的是中国。资本力量的长处是在于它能创造财富，能够展现效率。我们通过改革开放，资本力量也是迸发出来，所以中国创造了财富增长的世界奇迹。但资本力量也有副作用，如果没有必要的制约的话，资本逐利的特点会导致社会高度的两极分化和金融危机和社会危机等等。</w:t>
      </w:r>
      <w:r>
        <w:rPr>
          <w:rStyle w:val="richmediacontentany"/>
          <w:rFonts w:ascii="SimHei" w:eastAsia="SimHei" w:hAnsi="SimHei" w:cs="SimHei"/>
          <w:b/>
          <w:bCs/>
          <w:color w:val="333333"/>
          <w:spacing w:val="8"/>
          <w:sz w:val="23"/>
          <w:szCs w:val="23"/>
        </w:rPr>
        <w:t>那么在中国模式下，我认为资本力量总体上受到政治力量和社会力量的某种规范和制约。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从中国的制度安排来看，中国政治力量相对强势、中性和有为，在受到社会力量、资本力量必要制约的同时，大致维持了自己规范和引领社会力量、资本力量的能力。我相信随着中国进一步的崛起，我们会看到中国模式的这一特点就三力平衡，对于中国超越西方模式超越西方具有决定性的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333333"/>
          <w:spacing w:val="8"/>
          <w:sz w:val="26"/>
          <w:szCs w:val="26"/>
        </w:rPr>
      </w:pPr>
      <w:r>
        <w:rPr>
          <w:rStyle w:val="richmediacontentany"/>
          <w:rFonts w:ascii="SimHei" w:eastAsia="SimHei" w:hAnsi="SimHei" w:cs="SimHei"/>
          <w:b/>
          <w:bCs/>
          <w:color w:val="333333"/>
          <w:spacing w:val="8"/>
          <w:sz w:val="23"/>
          <w:szCs w:val="23"/>
        </w:rPr>
        <w:t>现在中国模式在世界上很受重视，很多国家特别发展中国家都公开的表示，希望学习中国模式。实际上是非常困难的</w:t>
      </w:r>
      <w:r>
        <w:rPr>
          <w:rStyle w:val="richmediacontentany"/>
          <w:rFonts w:ascii="SimHei" w:eastAsia="SimHei" w:hAnsi="SimHei" w:cs="SimHei"/>
          <w:color w:val="333333"/>
          <w:spacing w:val="8"/>
          <w:sz w:val="23"/>
          <w:szCs w:val="23"/>
        </w:rPr>
        <w:t>。一个最重要的差别就是中华人民共和国是打仗打出来的，我们是通过22年武装斗争才建立新中国，之后跟美国又较量过两次朝鲜战争和越南战争，所以中国这种政治独立性，中国这种国防力量，独立的科技体系，独立的工业体系，一般国家都是没有的。所以中国是为数不多的可以对美国说NO的国家，这对于坚持自己的道路和模式非常之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32431"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056&amp;idx=1&amp;sn=a8e9474bc784d5099feeeb86217781bf&amp;chksm=8bb07c01bcc7f517fca930825c2d0360bd1c91fc54e8cc7038120aaf5888ccf6bfd7178abee1&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解锁中国模式八大特点</dc:title>
  <cp:revision>1</cp:revision>
</cp:coreProperties>
</file>