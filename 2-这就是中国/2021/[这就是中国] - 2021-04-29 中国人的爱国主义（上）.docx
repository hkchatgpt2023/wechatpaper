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中国人的爱国主义（上）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2021-04-29</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我们国内不少地方都有闪唱的活动，那么唱得最多的是我们耳熟能详的歌曲《我和我的祖国》，无论是歌词还是旋律，可以说是美得令人心醉，唱出了绝大多数普普通通中国人的真实情感。</w:t>
      </w:r>
      <w:r>
        <w:rPr>
          <w:rStyle w:val="richmediacontentany"/>
          <w:rFonts w:ascii="微软雅黑" w:eastAsia="微软雅黑" w:hAnsi="微软雅黑" w:cs="微软雅黑"/>
          <w:b/>
          <w:bCs/>
          <w:color w:val="3E3E3E"/>
          <w:spacing w:val="30"/>
          <w:sz w:val="23"/>
          <w:szCs w:val="23"/>
          <w:shd w:val="clear" w:color="auto" w:fill="FFFFFF"/>
        </w:rPr>
        <w:t>那么这使我想起另外一首优美的爱国歌曲叫《我的祖国》，那么这首歌曲也曾经引起一起舆论</w:t>
      </w:r>
      <w:r>
        <w:rPr>
          <w:rStyle w:val="richmediacontentany"/>
          <w:rFonts w:ascii="微软雅黑" w:eastAsia="微软雅黑" w:hAnsi="微软雅黑" w:cs="微软雅黑"/>
          <w:b/>
          <w:bCs/>
          <w:color w:val="3E3E3E"/>
          <w:spacing w:val="30"/>
          <w:sz w:val="23"/>
          <w:szCs w:val="23"/>
          <w:shd w:val="clear" w:color="auto" w:fill="FFFFFF"/>
        </w:rPr>
        <w:t>“事件”。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如果我没有记错的话，应该是2016年底，当时观察者网刊发了一个很有意思的报道：</w:t>
      </w:r>
      <w:r>
        <w:rPr>
          <w:rStyle w:val="richmediacontentany"/>
          <w:rFonts w:ascii="微软雅黑" w:eastAsia="微软雅黑" w:hAnsi="微软雅黑" w:cs="微软雅黑"/>
          <w:b/>
          <w:bCs/>
          <w:color w:val="3E3E3E"/>
          <w:spacing w:val="30"/>
          <w:sz w:val="23"/>
          <w:szCs w:val="23"/>
          <w:shd w:val="clear" w:color="auto" w:fill="FFFFFF"/>
        </w:rPr>
        <w:t>台湾作家龙应台女士在香港大学做了一个演讲，她演讲的主题是</w:t>
      </w:r>
      <w:r>
        <w:rPr>
          <w:rStyle w:val="richmediacontentany"/>
          <w:rFonts w:ascii="微软雅黑" w:eastAsia="微软雅黑" w:hAnsi="微软雅黑" w:cs="微软雅黑"/>
          <w:b/>
          <w:bCs/>
          <w:color w:val="3E3E3E"/>
          <w:spacing w:val="30"/>
          <w:sz w:val="23"/>
          <w:szCs w:val="23"/>
          <w:shd w:val="clear" w:color="auto" w:fill="FFFFFF"/>
        </w:rPr>
        <w:t>“一首歌，一个时代。”</w:t>
      </w:r>
      <w:r>
        <w:rPr>
          <w:rStyle w:val="richmediacontentany"/>
          <w:rFonts w:ascii="微软雅黑" w:eastAsia="微软雅黑" w:hAnsi="微软雅黑" w:cs="微软雅黑"/>
          <w:color w:val="3E3E3E"/>
          <w:spacing w:val="30"/>
          <w:sz w:val="23"/>
          <w:szCs w:val="23"/>
          <w:shd w:val="clear" w:color="auto" w:fill="FFFFFF"/>
        </w:rPr>
        <w:t>那么她要在场的听众回忆一下自己小时候年轻时候听过的，她叫做人生第一首启蒙歌曲。</w:t>
      </w:r>
      <w:r>
        <w:rPr>
          <w:rStyle w:val="richmediacontentany"/>
          <w:rFonts w:ascii="微软雅黑" w:eastAsia="微软雅黑" w:hAnsi="微软雅黑" w:cs="微软雅黑"/>
          <w:b/>
          <w:bCs/>
          <w:color w:val="3E3E3E"/>
          <w:spacing w:val="30"/>
          <w:sz w:val="23"/>
          <w:szCs w:val="23"/>
          <w:shd w:val="clear" w:color="auto" w:fill="FFFFFF"/>
        </w:rPr>
        <w:t>我记得当时在场的有香港浸会大学的副校长，那么他不紧不慢地说，我的启蒙歌曲好像是《我的祖国》，也就我们大家都非常熟悉的</w:t>
      </w:r>
      <w:r>
        <w:rPr>
          <w:rStyle w:val="richmediacontentany"/>
          <w:rFonts w:ascii="微软雅黑" w:eastAsia="微软雅黑" w:hAnsi="微软雅黑" w:cs="微软雅黑"/>
          <w:b/>
          <w:bCs/>
          <w:color w:val="3E3E3E"/>
          <w:spacing w:val="30"/>
          <w:sz w:val="23"/>
          <w:szCs w:val="23"/>
          <w:shd w:val="clear" w:color="auto" w:fill="FFFFFF"/>
        </w:rPr>
        <w:t>“一条大河波浪宽，风吹稻花香两岸”，没想到当时整个会场就开始唱起来了，而且歌声越唱越响。</w:t>
      </w:r>
      <w:r>
        <w:rPr>
          <w:rStyle w:val="richmediacontentany"/>
          <w:rFonts w:ascii="微软雅黑" w:eastAsia="微软雅黑" w:hAnsi="微软雅黑" w:cs="微软雅黑"/>
          <w:color w:val="3E3E3E"/>
          <w:spacing w:val="30"/>
          <w:sz w:val="23"/>
          <w:szCs w:val="23"/>
          <w:shd w:val="clear" w:color="auto" w:fill="FFFFFF"/>
        </w:rPr>
        <w:t>我们知道，龙应台女士本人是不认同人民共和国的，也是不认同红歌的。但第二天她发表了一篇文章，说“有时候大河就是大河，稻花就是稻花罢了”，也就是说这无非是一个简单的美丽的旋律而已。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但比较尴尬的是什么呢？她做讲座的时候，她提到她自己的人生启蒙歌，包括《绿岛小夜曲》，这也是一首曲调优美的情歌。那么绿岛大家可能知道是当时台湾国民党政府关押政治犯的地方，但龙应台说这首歌曲不只是一首简单的情歌，而且也是一种对威权政治的抗议。所以她这个文章引来了一些议论，就是说她采用了双重标准。换言之，就是我们在谈这类问题的时候，不能采用双重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那么《我的祖国》这首歌曲是多数国人都耳熟能详的歌曲，它是电影《上甘岭》的插曲，源于战火纷飞的抗美援朝。</w:t>
      </w:r>
      <w:r>
        <w:rPr>
          <w:rStyle w:val="richmediacontentany"/>
          <w:rFonts w:ascii="微软雅黑" w:eastAsia="微软雅黑" w:hAnsi="微软雅黑" w:cs="微软雅黑"/>
          <w:color w:val="3E3E3E"/>
          <w:spacing w:val="30"/>
          <w:sz w:val="23"/>
          <w:szCs w:val="23"/>
          <w:shd w:val="clear" w:color="auto" w:fill="FFFFFF"/>
        </w:rPr>
        <w:t>那么“一条大河波浪宽，风吹稻花香两岸，朋友来了有好酒，若是那豺狼来了，迎接它的有猎枪，这是强大的祖国，是我生长的地方”。</w:t>
      </w:r>
      <w:r>
        <w:rPr>
          <w:rStyle w:val="richmediacontentany"/>
          <w:rFonts w:ascii="微软雅黑" w:eastAsia="微软雅黑" w:hAnsi="微软雅黑" w:cs="微软雅黑"/>
          <w:b/>
          <w:bCs/>
          <w:color w:val="3E3E3E"/>
          <w:spacing w:val="30"/>
          <w:sz w:val="23"/>
          <w:szCs w:val="23"/>
          <w:shd w:val="clear" w:color="auto" w:fill="FFFFFF"/>
        </w:rPr>
        <w:t>我觉得这首歌几乎完美地诠释了中国人的</w:t>
      </w:r>
      <w:r>
        <w:rPr>
          <w:rStyle w:val="richmediacontentany"/>
          <w:rFonts w:ascii="微软雅黑" w:eastAsia="微软雅黑" w:hAnsi="微软雅黑" w:cs="微软雅黑"/>
          <w:b/>
          <w:bCs/>
          <w:color w:val="3E3E3E"/>
          <w:spacing w:val="30"/>
          <w:sz w:val="23"/>
          <w:szCs w:val="23"/>
          <w:shd w:val="clear" w:color="auto" w:fill="FFFFFF"/>
        </w:rPr>
        <w:t>“家国情怀”。那么这个歌里的家就是我们无数个普普通通的家庭，这首歌里的国就是中华人民共和国。</w:t>
      </w:r>
      <w:r>
        <w:rPr>
          <w:rStyle w:val="richmediacontentany"/>
          <w:rFonts w:ascii="微软雅黑" w:eastAsia="微软雅黑" w:hAnsi="微软雅黑" w:cs="微软雅黑"/>
          <w:color w:val="3E3E3E"/>
          <w:spacing w:val="30"/>
          <w:sz w:val="23"/>
          <w:szCs w:val="23"/>
          <w:shd w:val="clear" w:color="auto" w:fill="FFFFFF"/>
        </w:rPr>
        <w:t>那么朝鲜战争永远结束了西方大国可以任意欺负中国的历史，也就是中国人民志愿军总司令彭德怀元帅所说的，西方侵略者几百年来，只要在东方一个海岸上架起几尊大炮，就可以霸占一个国家的时代，一去不复返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中国是一个文明型的国家，文明型国家的“爱国主义”有自己的特点。比方说中国人有宝贵的家国情怀，在汉字中“国家”的写法跟其他语言是不一样的，一个字是“家”，一个字是“国”，这是一个基本的定义。</w:t>
      </w:r>
      <w:r>
        <w:rPr>
          <w:rStyle w:val="richmediacontentany"/>
          <w:rFonts w:ascii="微软雅黑" w:eastAsia="微软雅黑" w:hAnsi="微软雅黑" w:cs="微软雅黑"/>
          <w:b/>
          <w:bCs/>
          <w:color w:val="3E3E3E"/>
          <w:spacing w:val="30"/>
          <w:sz w:val="23"/>
          <w:szCs w:val="23"/>
          <w:shd w:val="clear" w:color="auto" w:fill="FFFFFF"/>
        </w:rPr>
        <w:t>中国人对国家的理解是千千万万个无数的</w:t>
      </w:r>
      <w:r>
        <w:rPr>
          <w:rStyle w:val="richmediacontentany"/>
          <w:rFonts w:ascii="微软雅黑" w:eastAsia="微软雅黑" w:hAnsi="微软雅黑" w:cs="微软雅黑"/>
          <w:b/>
          <w:bCs/>
          <w:color w:val="3E3E3E"/>
          <w:spacing w:val="30"/>
          <w:sz w:val="23"/>
          <w:szCs w:val="23"/>
          <w:shd w:val="clear" w:color="auto" w:fill="FFFFFF"/>
        </w:rPr>
        <w:t>“小家”和国家这个“大家”的一种关系。</w:t>
      </w:r>
      <w:r>
        <w:rPr>
          <w:rStyle w:val="richmediacontentany"/>
          <w:rFonts w:ascii="微软雅黑" w:eastAsia="微软雅黑" w:hAnsi="微软雅黑" w:cs="微软雅黑"/>
          <w:color w:val="3E3E3E"/>
          <w:spacing w:val="30"/>
          <w:sz w:val="23"/>
          <w:szCs w:val="23"/>
          <w:shd w:val="clear" w:color="auto" w:fill="FFFFFF"/>
        </w:rPr>
        <w:t>我想这个词这个概念本身就表达了中国人对国家的独特感悟。那么与西方社会不一样，中国社会它是以家庭为中心的文化，衍生出一整套的思维和生活方式。</w:t>
      </w:r>
      <w:r>
        <w:rPr>
          <w:rStyle w:val="richmediacontentany"/>
          <w:rFonts w:ascii="微软雅黑" w:eastAsia="微软雅黑" w:hAnsi="微软雅黑" w:cs="微软雅黑"/>
          <w:b/>
          <w:bCs/>
          <w:color w:val="C00000"/>
          <w:spacing w:val="30"/>
          <w:sz w:val="23"/>
          <w:szCs w:val="23"/>
          <w:shd w:val="clear" w:color="auto" w:fill="FFFFFF"/>
        </w:rPr>
        <w:t>从</w:t>
      </w:r>
      <w:r>
        <w:rPr>
          <w:rStyle w:val="richmediacontentany"/>
          <w:rFonts w:ascii="微软雅黑" w:eastAsia="微软雅黑" w:hAnsi="微软雅黑" w:cs="微软雅黑"/>
          <w:b/>
          <w:bCs/>
          <w:color w:val="C00000"/>
          <w:spacing w:val="30"/>
          <w:sz w:val="23"/>
          <w:szCs w:val="23"/>
          <w:shd w:val="clear" w:color="auto" w:fill="FFFFFF"/>
        </w:rPr>
        <w:t>“舍己为家”到“保家卫国”，到“修身齐家治国平天下”，那么都展现了中国人特有的我叫“家国同构”这样一种文化传统。</w:t>
      </w:r>
      <w:r>
        <w:rPr>
          <w:rStyle w:val="richmediacontentany"/>
          <w:rFonts w:ascii="微软雅黑" w:eastAsia="微软雅黑" w:hAnsi="微软雅黑" w:cs="微软雅黑"/>
          <w:color w:val="3E3E3E"/>
          <w:spacing w:val="30"/>
          <w:sz w:val="23"/>
          <w:szCs w:val="23"/>
          <w:shd w:val="clear" w:color="auto" w:fill="FFFFFF"/>
        </w:rPr>
        <w:t>这种把家和国联系在一起的传统，西方比较少。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那么从个人来讲也是一样的，中国人可以为自己家庭做出很多牺牲，这一般西方人难以理解的。</w:t>
      </w:r>
      <w:r>
        <w:rPr>
          <w:rStyle w:val="richmediacontentany"/>
          <w:rFonts w:ascii="微软雅黑" w:eastAsia="微软雅黑" w:hAnsi="微软雅黑" w:cs="微软雅黑"/>
          <w:color w:val="3E3E3E"/>
          <w:spacing w:val="30"/>
          <w:sz w:val="23"/>
          <w:szCs w:val="23"/>
          <w:shd w:val="clear" w:color="auto" w:fill="FFFFFF"/>
        </w:rPr>
        <w:t>我不是讲这是好还是坏，</w:t>
      </w:r>
      <w:ins w:id="0" w:author="mailto:Microsoft Office 用户" w:date="2019-05-16T11:00:00Z">
        <w:r>
          <w:rPr>
            <w:rStyle w:val="richmediacontentany"/>
            <w:rFonts w:ascii="微软雅黑" w:eastAsia="微软雅黑" w:hAnsi="微软雅黑" w:cs="微软雅黑"/>
            <w:color w:val="3E3E3E"/>
            <w:spacing w:val="30"/>
            <w:sz w:val="23"/>
            <w:szCs w:val="23"/>
            <w:shd w:val="clear" w:color="auto" w:fill="FFFFFF"/>
          </w:rPr>
          <w:t>这</w:t>
        </w:r>
      </w:ins>
      <w:r>
        <w:rPr>
          <w:rStyle w:val="richmediacontentany"/>
          <w:rFonts w:ascii="微软雅黑" w:eastAsia="微软雅黑" w:hAnsi="微软雅黑" w:cs="微软雅黑"/>
          <w:color w:val="3E3E3E"/>
          <w:spacing w:val="30"/>
          <w:sz w:val="23"/>
          <w:szCs w:val="23"/>
          <w:shd w:val="clear" w:color="auto" w:fill="FFFFFF"/>
        </w:rPr>
        <w:t>是客观的描述。我曾经看到一个美国记者在中国做采访，写了一个很长的报道，它里面有一个细节，一个小小的故事。</w:t>
      </w:r>
      <w:r>
        <w:rPr>
          <w:rStyle w:val="richmediacontentany"/>
          <w:rFonts w:ascii="微软雅黑" w:eastAsia="微软雅黑" w:hAnsi="微软雅黑" w:cs="微软雅黑"/>
          <w:b/>
          <w:bCs/>
          <w:color w:val="3E3E3E"/>
          <w:spacing w:val="30"/>
          <w:sz w:val="23"/>
          <w:szCs w:val="23"/>
          <w:shd w:val="clear" w:color="auto" w:fill="FFFFFF"/>
        </w:rPr>
        <w:t>他到深圳采访农民工，女工，那个女工跟他讲，她上班以后找到第一份工作以后连着几个月，她说我把我工资一半，每个月的工资一半都寄给我父母。</w:t>
      </w:r>
      <w:r>
        <w:rPr>
          <w:rStyle w:val="richmediacontentany"/>
          <w:rFonts w:ascii="微软雅黑" w:eastAsia="微软雅黑" w:hAnsi="微软雅黑" w:cs="微软雅黑"/>
          <w:color w:val="3E3E3E"/>
          <w:spacing w:val="30"/>
          <w:sz w:val="23"/>
          <w:szCs w:val="23"/>
          <w:shd w:val="clear" w:color="auto" w:fill="FFFFFF"/>
        </w:rPr>
        <w:t>那么这在中国文化中是很容易理解的。因为我们永远感激父母的养育之恩。</w:t>
      </w:r>
      <w:r>
        <w:rPr>
          <w:rStyle w:val="richmediacontentany"/>
          <w:rFonts w:ascii="微软雅黑" w:eastAsia="微软雅黑" w:hAnsi="微软雅黑" w:cs="微软雅黑"/>
          <w:b/>
          <w:bCs/>
          <w:color w:val="3E3E3E"/>
          <w:spacing w:val="30"/>
          <w:sz w:val="23"/>
          <w:szCs w:val="23"/>
          <w:shd w:val="clear" w:color="auto" w:fill="FFFFFF"/>
        </w:rPr>
        <w:t>但这位记者觉得有点不可思议，怎么自己的工资不完全是自己的，一半是属于家人的，他觉得这非常费解。</w:t>
      </w:r>
      <w:r>
        <w:rPr>
          <w:rStyle w:val="richmediacontentany"/>
          <w:rFonts w:ascii="微软雅黑" w:eastAsia="微软雅黑" w:hAnsi="微软雅黑" w:cs="微软雅黑"/>
          <w:color w:val="3E3E3E"/>
          <w:spacing w:val="30"/>
          <w:sz w:val="23"/>
          <w:szCs w:val="23"/>
          <w:shd w:val="clear" w:color="auto" w:fill="FFFFFF"/>
        </w:rPr>
        <w:t>那么这个概念对他也很新奇。实际上心存对父母的感激是中国文化中很重要的一个部分。父母实际上并不一定要你的钱，甚至还要通过很多方式来帮助你。但这种儿女情长的伦理是多数中国人的一种文化传承。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那么由此而延伸到个人、家庭与国家的关系。实际上《我的祖国》唱的就是一种家国同构。那么歌词里边有“一条大河波浪宽，风吹稻花香两岸。”</w:t>
      </w:r>
      <w:r>
        <w:rPr>
          <w:rStyle w:val="richmediacontentany"/>
          <w:rFonts w:ascii="微软雅黑" w:eastAsia="微软雅黑" w:hAnsi="微软雅黑" w:cs="微软雅黑"/>
          <w:b/>
          <w:bCs/>
          <w:color w:val="3E3E3E"/>
          <w:spacing w:val="30"/>
          <w:sz w:val="23"/>
          <w:szCs w:val="23"/>
          <w:shd w:val="clear" w:color="auto" w:fill="FFFFFF"/>
        </w:rPr>
        <w:t>我记得这首歌曲的作者特别令人尊敬的乔羽先生，曾接受过记者的采访。记者问他，你为什么不说长江、不说黄河呢？</w:t>
      </w:r>
      <w:r>
        <w:rPr>
          <w:rStyle w:val="richmediacontentany"/>
          <w:rFonts w:ascii="微软雅黑" w:eastAsia="微软雅黑" w:hAnsi="微软雅黑" w:cs="微软雅黑"/>
          <w:color w:val="3E3E3E"/>
          <w:spacing w:val="30"/>
          <w:sz w:val="23"/>
          <w:szCs w:val="23"/>
          <w:shd w:val="clear" w:color="auto" w:fill="FFFFFF"/>
        </w:rPr>
        <w:t>他说一条大河更好，因为长江，只有长江一带人比较熟悉。黄河只有黄河边上的人比较熟悉，而一条大河几乎所有的中国人自己心中都有自己故乡的河，所以一条大河波浪宽，我家就在岸上住，听惯了艄公的号子，看惯了船上的白帆，这是美丽的祖国，这是我生长的地方，在这片辽阔的土地上，到处有明媚的阳光。他就这样把家和国联系在一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那么中国人这种家国情怀还有个很重要的成因，一个原因。</w:t>
      </w:r>
      <w:r>
        <w:rPr>
          <w:rStyle w:val="richmediacontentany"/>
          <w:rFonts w:ascii="微软雅黑" w:eastAsia="微软雅黑" w:hAnsi="微软雅黑" w:cs="微软雅黑"/>
          <w:b/>
          <w:bCs/>
          <w:color w:val="C00000"/>
          <w:spacing w:val="30"/>
          <w:sz w:val="23"/>
          <w:szCs w:val="23"/>
          <w:shd w:val="clear" w:color="auto" w:fill="FFFFFF"/>
        </w:rPr>
        <w:t>从中国的近代史来看，中国人有超强的</w:t>
      </w:r>
      <w:r>
        <w:rPr>
          <w:rStyle w:val="richmediacontentany"/>
          <w:rFonts w:ascii="微软雅黑" w:eastAsia="微软雅黑" w:hAnsi="微软雅黑" w:cs="微软雅黑"/>
          <w:b/>
          <w:bCs/>
          <w:color w:val="C00000"/>
          <w:spacing w:val="30"/>
          <w:sz w:val="23"/>
          <w:szCs w:val="23"/>
          <w:shd w:val="clear" w:color="auto" w:fill="FFFFFF"/>
        </w:rPr>
        <w:t>“国破家亡”的集体记忆，是一种非常悲壮的记忆，非常凄惨的记忆。</w:t>
      </w:r>
      <w:r>
        <w:rPr>
          <w:rStyle w:val="richmediacontentany"/>
          <w:rFonts w:ascii="微软雅黑" w:eastAsia="微软雅黑" w:hAnsi="微软雅黑" w:cs="微软雅黑"/>
          <w:color w:val="3E3E3E"/>
          <w:spacing w:val="30"/>
          <w:sz w:val="23"/>
          <w:szCs w:val="23"/>
          <w:shd w:val="clear" w:color="auto" w:fill="FFFFFF"/>
        </w:rPr>
        <w:t>那么鸦片战争后的一个世纪里边，中国经历了这么多次的西方列强的入侵，这么多的战争的创伤，这么多的战争的赔款，我们的首都第二次鸦片战争的时候被占领过。八国联军被入侵的时候被占领过。日本侵华战争的时候被占领过。还发生过惨绝人寰的南京大屠杀。</w:t>
      </w:r>
      <w:r>
        <w:rPr>
          <w:rStyle w:val="richmediacontentany"/>
          <w:rFonts w:ascii="微软雅黑" w:eastAsia="微软雅黑" w:hAnsi="微软雅黑" w:cs="微软雅黑"/>
          <w:b/>
          <w:bCs/>
          <w:color w:val="3E3E3E"/>
          <w:spacing w:val="30"/>
          <w:sz w:val="23"/>
          <w:szCs w:val="23"/>
          <w:shd w:val="clear" w:color="auto" w:fill="FFFFFF"/>
        </w:rPr>
        <w:t>所以这些惨痛的经历给中国人带来一次又一次的我叫做</w:t>
      </w:r>
      <w:r>
        <w:rPr>
          <w:rStyle w:val="richmediacontentany"/>
          <w:rFonts w:ascii="微软雅黑" w:eastAsia="微软雅黑" w:hAnsi="微软雅黑" w:cs="微软雅黑"/>
          <w:b/>
          <w:bCs/>
          <w:color w:val="3E3E3E"/>
          <w:spacing w:val="30"/>
          <w:sz w:val="23"/>
          <w:szCs w:val="23"/>
          <w:shd w:val="clear" w:color="auto" w:fill="FFFFFF"/>
        </w:rPr>
        <w:t>“国破家亡”的集体记忆。国家完了，中国人的家也完了。</w:t>
      </w:r>
      <w:r>
        <w:rPr>
          <w:rStyle w:val="richmediacontentany"/>
          <w:rFonts w:ascii="微软雅黑" w:eastAsia="微软雅黑" w:hAnsi="微软雅黑" w:cs="微软雅黑"/>
          <w:color w:val="3E3E3E"/>
          <w:spacing w:val="30"/>
          <w:sz w:val="23"/>
          <w:szCs w:val="23"/>
          <w:shd w:val="clear" w:color="auto" w:fill="FFFFFF"/>
        </w:rPr>
        <w:t>你像美国这样的国家，它的大陆本土几乎没有遭受过外敌入侵。二次大战时候被日本人偷袭的夏威夷远离美国大陆。对美国人来说，可能2001年发生的“911”袭击，是美国大陆遭受到的第一次直接袭击。如果我们不算美国独立战争的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那么抗战时期大家知道还有一首很有名的爱国歌曲叫《松花江上》。</w:t>
      </w:r>
      <w:r>
        <w:rPr>
          <w:rStyle w:val="richmediacontentany"/>
          <w:rFonts w:ascii="微软雅黑" w:eastAsia="微软雅黑" w:hAnsi="微软雅黑" w:cs="微软雅黑"/>
          <w:color w:val="3E3E3E"/>
          <w:spacing w:val="30"/>
          <w:sz w:val="23"/>
          <w:szCs w:val="23"/>
          <w:shd w:val="clear" w:color="auto" w:fill="FFFFFF"/>
        </w:rPr>
        <w:t>词曲的作者叫张寒晖，他当时人在西安，他看到日本军队占领东北后，几十万东北普通百姓流亡到了西安，他有感而发，做了这么一首悲歌：“我的家在东北松花江上，那里有森林煤矿，还有漫山遍野的大豆高粱。我的家在东北松花江上，那里有我的同胞还有我那衰老的爹娘。”</w:t>
      </w:r>
      <w:r>
        <w:rPr>
          <w:rStyle w:val="richmediacontentany"/>
          <w:rFonts w:ascii="微软雅黑" w:eastAsia="微软雅黑" w:hAnsi="微软雅黑" w:cs="微软雅黑"/>
          <w:b/>
          <w:bCs/>
          <w:color w:val="C00000"/>
          <w:spacing w:val="30"/>
          <w:sz w:val="23"/>
          <w:szCs w:val="23"/>
          <w:shd w:val="clear" w:color="auto" w:fill="FFFFFF"/>
        </w:rPr>
        <w:t>我想背后也是这种</w:t>
      </w:r>
      <w:r>
        <w:rPr>
          <w:rStyle w:val="richmediacontentany"/>
          <w:rFonts w:ascii="微软雅黑" w:eastAsia="微软雅黑" w:hAnsi="微软雅黑" w:cs="微软雅黑"/>
          <w:b/>
          <w:bCs/>
          <w:color w:val="C00000"/>
          <w:spacing w:val="30"/>
          <w:sz w:val="23"/>
          <w:szCs w:val="23"/>
          <w:shd w:val="clear" w:color="auto" w:fill="FFFFFF"/>
        </w:rPr>
        <w:t>“国破家亡”的惨痛的经历。那么这就使我们更好地理解了“家国同构”是中国人一种深层的心理结构。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那么西方势力老是在那里黑中国人的爱国主义。其实西方那种狭隘的民族主义和狭隘的爱国主义，历史上一直是战争的祸水。</w:t>
      </w:r>
      <w:r>
        <w:rPr>
          <w:rStyle w:val="richmediacontentany"/>
          <w:rFonts w:ascii="微软雅黑" w:eastAsia="微软雅黑" w:hAnsi="微软雅黑" w:cs="微软雅黑"/>
          <w:color w:val="3E3E3E"/>
          <w:spacing w:val="30"/>
          <w:sz w:val="23"/>
          <w:szCs w:val="23"/>
          <w:shd w:val="clear" w:color="auto" w:fill="FFFFFF"/>
        </w:rPr>
        <w:t>西方民族国家诞生的历史，就是一部血性的战争史。无论是欧洲移民在美洲对印第安人的杀戮，还是拿破仑发动的所谓“伟大的法兰西民族”征服整个欧洲的战争，还是后来导致数千万人伤亡的第一次世界大战，还有第二次世界大战中的希特勒的“种族主义”和法西斯主义。</w:t>
      </w:r>
      <w:r>
        <w:rPr>
          <w:rStyle w:val="richmediacontentany"/>
          <w:rFonts w:ascii="微软雅黑" w:eastAsia="微软雅黑" w:hAnsi="微软雅黑" w:cs="微软雅黑"/>
          <w:b/>
          <w:bCs/>
          <w:color w:val="C00000"/>
          <w:spacing w:val="30"/>
          <w:sz w:val="23"/>
          <w:szCs w:val="23"/>
          <w:shd w:val="clear" w:color="auto" w:fill="FFFFFF"/>
        </w:rPr>
        <w:t>那么背后都是这种极端的狭隘的民族主义。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那么今天这个世界应该说已经发生了翻天覆地的变化，但是我们还是要十分警惕西方这种狭隘的民族主义可能带来的负面影响乃至灾难。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大家可能还记得，2016年当选的美国总统特朗普发表他那个就职演说，他的演说中左一个爱国主义，右一个爱国主义，甚至呼吁美国人只买美国货，</w:t>
      </w:r>
      <w:ins w:id="1" w:author="mailto:Microsoft Office 用户" w:date="2019-05-16T11:05:00Z">
        <w:r>
          <w:rPr>
            <w:rStyle w:val="richmediacontentany"/>
            <w:rFonts w:ascii="微软雅黑" w:eastAsia="微软雅黑" w:hAnsi="微软雅黑" w:cs="微软雅黑"/>
            <w:color w:val="3E3E3E"/>
            <w:spacing w:val="30"/>
            <w:sz w:val="23"/>
            <w:szCs w:val="23"/>
            <w:shd w:val="clear" w:color="auto" w:fill="FFFFFF"/>
          </w:rPr>
          <w:t>呼吁</w:t>
        </w:r>
      </w:ins>
      <w:r>
        <w:rPr>
          <w:rStyle w:val="richmediacontentany"/>
          <w:rFonts w:ascii="微软雅黑" w:eastAsia="微软雅黑" w:hAnsi="微软雅黑" w:cs="微软雅黑"/>
          <w:color w:val="3E3E3E"/>
          <w:spacing w:val="30"/>
          <w:sz w:val="23"/>
          <w:szCs w:val="23"/>
          <w:shd w:val="clear" w:color="auto" w:fill="FFFFFF"/>
        </w:rPr>
        <w:t>美国公司只雇佣美国人。在场的美国听众在下面不停地高呼，USA ，USA。今天世界上多数人都认为这是一种狭隘的爱国主义，狭隘的民族主义。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那么在西方生活过的人都知道，</w:t>
      </w:r>
      <w:r>
        <w:rPr>
          <w:rStyle w:val="richmediacontentany"/>
          <w:rFonts w:ascii="微软雅黑" w:eastAsia="微软雅黑" w:hAnsi="微软雅黑" w:cs="微软雅黑"/>
          <w:b/>
          <w:bCs/>
          <w:color w:val="3E3E3E"/>
          <w:spacing w:val="30"/>
          <w:sz w:val="23"/>
          <w:szCs w:val="23"/>
          <w:shd w:val="clear" w:color="auto" w:fill="FFFFFF"/>
        </w:rPr>
        <w:t>“民族主义”、“爱国主义”在西方文化中也是根深蒂固的。</w:t>
      </w:r>
      <w:r>
        <w:rPr>
          <w:rStyle w:val="richmediacontentany"/>
          <w:rFonts w:ascii="微软雅黑" w:eastAsia="微软雅黑" w:hAnsi="微软雅黑" w:cs="微软雅黑"/>
          <w:b/>
          <w:bCs/>
          <w:color w:val="C00000"/>
          <w:spacing w:val="30"/>
          <w:sz w:val="23"/>
          <w:szCs w:val="23"/>
          <w:shd w:val="clear" w:color="auto" w:fill="FFFFFF"/>
        </w:rPr>
        <w:t>美国一到国庆节家家户户都挂国旗，到处都开展国庆</w:t>
      </w:r>
      <w:r>
        <w:rPr>
          <w:rStyle w:val="richmediacontentany"/>
          <w:rFonts w:ascii="微软雅黑" w:eastAsia="微软雅黑" w:hAnsi="微软雅黑" w:cs="微软雅黑"/>
          <w:b/>
          <w:bCs/>
          <w:color w:val="C00000"/>
          <w:spacing w:val="30"/>
          <w:sz w:val="23"/>
          <w:szCs w:val="23"/>
          <w:shd w:val="clear" w:color="auto" w:fill="FFFFFF"/>
        </w:rPr>
        <w:t>party，国庆派对，但是美国等西方国家习惯采用双重标准，中国人的爱国主义他们不能接受，认为你这是要搞扩张和侵略，实际上这是颠倒黑白的。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在我们国内也是一样，我们国内一些亲西方的人士甚至发明了叫“爱国贼”这个概念。</w:t>
      </w:r>
      <w:r>
        <w:rPr>
          <w:rStyle w:val="richmediacontentany"/>
          <w:rFonts w:ascii="微软雅黑" w:eastAsia="微软雅黑" w:hAnsi="微软雅黑" w:cs="微软雅黑"/>
          <w:b/>
          <w:bCs/>
          <w:color w:val="3E3E3E"/>
          <w:spacing w:val="30"/>
          <w:sz w:val="23"/>
          <w:szCs w:val="23"/>
          <w:shd w:val="clear" w:color="auto" w:fill="FFFFFF"/>
        </w:rPr>
        <w:t>实际上创造爱国贼的这些人，反对的不是美国人的爱国主义，而是中国人的爱国主义。</w:t>
      </w:r>
      <w:r>
        <w:rPr>
          <w:rStyle w:val="richmediacontentany"/>
          <w:rFonts w:ascii="微软雅黑" w:eastAsia="微软雅黑" w:hAnsi="微软雅黑" w:cs="微软雅黑"/>
          <w:color w:val="3E3E3E"/>
          <w:spacing w:val="30"/>
          <w:sz w:val="23"/>
          <w:szCs w:val="23"/>
          <w:shd w:val="clear" w:color="auto" w:fill="FFFFFF"/>
        </w:rPr>
        <w:t>他们把一些任何国家都可能出现的极端的行为，一些个案夸张成对整个中国人爱国主义的污蔑。爱国贼骂的不是贼，骂的是爱国。当然他们这样做是不明智的，也是愚蠢的。</w:t>
      </w:r>
      <w:r>
        <w:rPr>
          <w:rStyle w:val="richmediacontentany"/>
          <w:rFonts w:ascii="微软雅黑" w:eastAsia="微软雅黑" w:hAnsi="微软雅黑" w:cs="微软雅黑"/>
          <w:b/>
          <w:bCs/>
          <w:color w:val="3E3E3E"/>
          <w:spacing w:val="30"/>
          <w:sz w:val="23"/>
          <w:szCs w:val="23"/>
          <w:shd w:val="clear" w:color="auto" w:fill="FFFFFF"/>
        </w:rPr>
        <w:t>中国人的爱国主义传统总体上是一个文明型国家的传统，它不只是爱一个国家，也是爱一个伟大的文明，一个没有中断的数千年延续至今的古老文明。</w:t>
      </w:r>
      <w:r>
        <w:rPr>
          <w:rStyle w:val="richmediacontentany"/>
          <w:rFonts w:ascii="微软雅黑" w:eastAsia="微软雅黑" w:hAnsi="微软雅黑" w:cs="微软雅黑"/>
          <w:color w:val="3E3E3E"/>
          <w:spacing w:val="30"/>
          <w:sz w:val="23"/>
          <w:szCs w:val="23"/>
          <w:shd w:val="clear" w:color="auto" w:fill="FFFFFF"/>
        </w:rPr>
        <w:t>它的内涵比一般的西方意义上爱国主义要丰富的多，也要深刻的多。我想在中国“公知”这个词本身从一个比较中性的概念，变成今天基本上又带有贬义的概念，也说明这些骂中国人爱国主义的人，真是属于跪久了站不起来，已经引起了绝大多数中国人的反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那么中国人基于家国情怀的爱国主义，对于西方这种狭隘的民族主义为基础的爱国主义是一种超越。</w:t>
      </w:r>
      <w:r>
        <w:rPr>
          <w:rStyle w:val="richmediacontentany"/>
          <w:rFonts w:ascii="微软雅黑" w:eastAsia="微软雅黑" w:hAnsi="微软雅黑" w:cs="微软雅黑"/>
          <w:color w:val="3E3E3E"/>
          <w:spacing w:val="30"/>
          <w:sz w:val="23"/>
          <w:szCs w:val="23"/>
          <w:shd w:val="clear" w:color="auto" w:fill="FFFFFF"/>
        </w:rPr>
        <w:t>中国人爱国主义既是爱一个国家，也是爱一个延绵不断数千年的伟大文明。我自己写过《中国三部曲》，其中有一本书名就叫《中国超越：一个文明型国家的光荣与梦想》。那么我在书中写过这么一段话，在这里我可以跟大家分享一下。我这样写的，我说中国人的爱国主义是长江、黄河、珠穆朗玛峰；是诗经、楚辞、先秦散文；是唐诗、宋词、元曲、明清小说，是屈原、岳飞、文天祥、毛泽东；是普通话、四川话、广东粤语、上海方言，是</w:t>
      </w:r>
      <w:ins w:id="2" w:author="mailto:Microsoft Office 用户" w:date="2019-05-12T19:10:00Z">
        <w:r>
          <w:rPr>
            <w:rStyle w:val="richmediacontentany"/>
            <w:rFonts w:ascii="微软雅黑" w:eastAsia="微软雅黑" w:hAnsi="微软雅黑" w:cs="微软雅黑"/>
            <w:color w:val="3E3E3E"/>
            <w:spacing w:val="30"/>
            <w:sz w:val="23"/>
            <w:szCs w:val="23"/>
            <w:shd w:val="clear" w:color="auto" w:fill="FFFFFF"/>
          </w:rPr>
          <w:t>万里长城</w:t>
        </w:r>
      </w:ins>
      <w:r>
        <w:rPr>
          <w:rStyle w:val="richmediacontentany"/>
          <w:rFonts w:ascii="微软雅黑" w:eastAsia="微软雅黑" w:hAnsi="微软雅黑" w:cs="微软雅黑"/>
          <w:color w:val="3E3E3E"/>
          <w:spacing w:val="30"/>
          <w:sz w:val="23"/>
          <w:szCs w:val="23"/>
          <w:shd w:val="clear" w:color="auto" w:fill="FFFFFF"/>
        </w:rPr>
        <w:t>、北京故宫、桂林山水、陕西兵马俑；是川菜、粤菜、鲁菜、淮扬菜’是西湖龙井、黄山毛峰、武夷岩茶、洞庭碧螺春；是《梅花三弄》、《高山流水》、《二泉映月》、《春江花月夜》；是四合院、广东骑楼、徽派大院、江南民居；是昆剧、京剧、粤剧、黄梅戏；是南昌起义、平型关大捷、台儿庄血战、抗美援朝；是两弹一星、北斗导航、神舟号飞船、高铁八纵八横，；是己所不欲，勿施于人，是四海之内皆兄弟，是胸怀祖国，放眼世界等等等等。这是一种包容性极大的、既有个人志趣，又有人类情怀的爱国主义。</w:t>
      </w:r>
      <w:r>
        <w:rPr>
          <w:rStyle w:val="richmediacontentany"/>
          <w:rFonts w:ascii="微软雅黑" w:eastAsia="微软雅黑" w:hAnsi="微软雅黑" w:cs="微软雅黑"/>
          <w:b/>
          <w:bCs/>
          <w:color w:val="3E3E3E"/>
          <w:spacing w:val="30"/>
          <w:sz w:val="23"/>
          <w:szCs w:val="23"/>
          <w:shd w:val="clear" w:color="auto" w:fill="FFFFFF"/>
        </w:rPr>
        <w:t>现在我们讲的人类命运共同体背后，也是我们文明型国家的伟大的历史传承，特别是对人类大同理想的一种憧憬。那么这些都是中国爱国主义，我觉得特别出彩的地方。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C00000"/>
          <w:spacing w:val="30"/>
          <w:sz w:val="23"/>
          <w:szCs w:val="23"/>
          <w:shd w:val="clear" w:color="auto" w:fill="FFFFFF"/>
        </w:rPr>
        <w:t>毫无疑问，中华民族伟大复兴的精神力量之一就是爱国主义。</w:t>
      </w:r>
      <w:r>
        <w:rPr>
          <w:rStyle w:val="richmediacontentany"/>
          <w:rFonts w:ascii="微软雅黑" w:eastAsia="微软雅黑" w:hAnsi="微软雅黑" w:cs="微软雅黑"/>
          <w:color w:val="3E3E3E"/>
          <w:spacing w:val="30"/>
          <w:sz w:val="23"/>
          <w:szCs w:val="23"/>
          <w:shd w:val="clear" w:color="auto" w:fill="FFFFFF"/>
        </w:rPr>
        <w:t>中国近代以来的任何一种政治主张，任何一种社会思潮，只有与爱国主义结合起来，才能（成）为广大人民所接受，才能转化为改造社会的巨大动力。没有爱国主义，中华民族不可能在1949年完成建国大业，没有爱国主义，中国的改革开放不可能取得今天这样的成就，没有爱国主义，中国不可能实现对西方和西方模式的超越。</w:t>
      </w:r>
      <w:r>
        <w:rPr>
          <w:rStyle w:val="richmediacontentany"/>
          <w:rFonts w:ascii="微软雅黑" w:eastAsia="微软雅黑" w:hAnsi="微软雅黑" w:cs="微软雅黑"/>
          <w:b/>
          <w:bCs/>
          <w:color w:val="C00000"/>
          <w:spacing w:val="30"/>
          <w:sz w:val="23"/>
          <w:szCs w:val="23"/>
          <w:shd w:val="clear" w:color="auto" w:fill="FFFFFF"/>
        </w:rPr>
        <w:t>爱国主义的逻辑将在中国崛起的未来岁月中继续不断的得到体现。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这使我想起了1935年红军长征抵达陕北后，毛泽东主席在陕北召开了瓦窑堡会议。当时毛泽东主席说了这么一番话，我们这个年龄人都能背出来的，就“</w:t>
      </w:r>
      <w:r>
        <w:rPr>
          <w:rStyle w:val="richmediacontentany"/>
          <w:rFonts w:ascii="微软雅黑" w:eastAsia="微软雅黑" w:hAnsi="微软雅黑" w:cs="微软雅黑"/>
          <w:b/>
          <w:bCs/>
          <w:color w:val="C00000"/>
          <w:spacing w:val="30"/>
          <w:sz w:val="23"/>
          <w:szCs w:val="23"/>
          <w:shd w:val="clear" w:color="auto" w:fill="FFFFFF"/>
        </w:rPr>
        <w:t>中华民族有同自己的敌人血战到底的气概，有在自力更生基础上光复旧物的决心，有致力于世界民族之林的能力。</w:t>
      </w:r>
      <w:r>
        <w:rPr>
          <w:rStyle w:val="richmediacontentany"/>
          <w:rFonts w:ascii="微软雅黑" w:eastAsia="微软雅黑" w:hAnsi="微软雅黑" w:cs="微软雅黑"/>
          <w:b/>
          <w:bCs/>
          <w:color w:val="C00000"/>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后来我看到国民党傅作义将军的回忆，1936年他也在陕西，是国民党的抗战将领。他说：“毛先生讲这个话的时候，他手下当时连8000人都不</w:t>
      </w:r>
      <w:ins w:id="3" w:author="mailto:Microsoft Office 用户" w:date="2019-05-12T19:06:00Z">
        <w:r>
          <w:rPr>
            <w:rStyle w:val="richmediacontentany"/>
            <w:rFonts w:ascii="微软雅黑" w:eastAsia="微软雅黑" w:hAnsi="微软雅黑" w:cs="微软雅黑"/>
            <w:color w:val="3E3E3E"/>
            <w:spacing w:val="30"/>
            <w:sz w:val="23"/>
            <w:szCs w:val="23"/>
            <w:shd w:val="clear" w:color="auto" w:fill="FFFFFF"/>
          </w:rPr>
          <w:t>到</w:t>
        </w:r>
      </w:ins>
      <w:r>
        <w:rPr>
          <w:rStyle w:val="richmediacontentany"/>
          <w:rFonts w:ascii="微软雅黑" w:eastAsia="微软雅黑" w:hAnsi="微软雅黑" w:cs="微软雅黑"/>
          <w:color w:val="3E3E3E"/>
          <w:spacing w:val="30"/>
          <w:sz w:val="23"/>
          <w:szCs w:val="23"/>
          <w:shd w:val="clear" w:color="auto" w:fill="FFFFFF"/>
        </w:rPr>
        <w:t>，但他敢说这样的话。”</w:t>
      </w:r>
      <w:r>
        <w:rPr>
          <w:rStyle w:val="richmediacontentany"/>
          <w:rFonts w:ascii="微软雅黑" w:eastAsia="微软雅黑" w:hAnsi="微软雅黑" w:cs="微软雅黑"/>
          <w:b/>
          <w:bCs/>
          <w:color w:val="3E3E3E"/>
          <w:spacing w:val="30"/>
          <w:sz w:val="23"/>
          <w:szCs w:val="23"/>
          <w:shd w:val="clear" w:color="auto" w:fill="FFFFFF"/>
        </w:rPr>
        <w:t>毛主席的自信源于他坚信人民的</w:t>
      </w:r>
      <w:ins w:id="4" w:author="mailto:Microsoft Office 用户" w:date="2019-05-16T11:11:00Z">
        <w:r>
          <w:rPr>
            <w:rStyle w:val="richmediacontentany"/>
            <w:rFonts w:ascii="微软雅黑" w:eastAsia="微软雅黑" w:hAnsi="微软雅黑" w:cs="微软雅黑"/>
            <w:b/>
            <w:bCs/>
            <w:color w:val="3E3E3E"/>
            <w:spacing w:val="30"/>
            <w:sz w:val="23"/>
            <w:szCs w:val="23"/>
            <w:shd w:val="clear" w:color="auto" w:fill="FFFFFF"/>
          </w:rPr>
          <w:t>伟</w:t>
        </w:r>
      </w:ins>
      <w:ins w:id="5" w:author="mailto:Microsoft Office 用户" w:date="2019-05-12T19:07:00Z">
        <w:r>
          <w:rPr>
            <w:rStyle w:val="richmediacontentany"/>
            <w:rFonts w:ascii="微软雅黑" w:eastAsia="微软雅黑" w:hAnsi="微软雅黑" w:cs="微软雅黑"/>
            <w:b/>
            <w:bCs/>
            <w:color w:val="3E3E3E"/>
            <w:spacing w:val="30"/>
            <w:sz w:val="23"/>
            <w:szCs w:val="23"/>
            <w:shd w:val="clear" w:color="auto" w:fill="FFFFFF"/>
          </w:rPr>
          <w:t>力</w:t>
        </w:r>
      </w:ins>
      <w:r>
        <w:rPr>
          <w:rStyle w:val="richmediacontentany"/>
          <w:rFonts w:ascii="微软雅黑" w:eastAsia="微软雅黑" w:hAnsi="微软雅黑" w:cs="微软雅黑"/>
          <w:b/>
          <w:bCs/>
          <w:color w:val="3E3E3E"/>
          <w:spacing w:val="30"/>
          <w:sz w:val="23"/>
          <w:szCs w:val="23"/>
          <w:shd w:val="clear" w:color="auto" w:fill="FFFFFF"/>
        </w:rPr>
        <w:t>，坚信中国人民一旦动员起来，就一定可以创造人间奇迹。</w:t>
      </w:r>
      <w:r>
        <w:rPr>
          <w:rStyle w:val="richmediacontentany"/>
          <w:rFonts w:ascii="微软雅黑" w:eastAsia="微软雅黑" w:hAnsi="微软雅黑" w:cs="微软雅黑"/>
          <w:color w:val="3E3E3E"/>
          <w:spacing w:val="30"/>
          <w:sz w:val="23"/>
          <w:szCs w:val="23"/>
          <w:shd w:val="clear" w:color="auto" w:fill="FFFFFF"/>
        </w:rPr>
        <w:t>果然，毛主席讲完这番话不到14年，日本投降，国民党败退台湾。1949年10月1日，毛主席登上天安门城楼，宣布中华人民共和国成立了。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建国后，我们通过70年的矢志不渝的艰苦奋斗，实现了中华民族的伟大崛起。回望中国崛起的历程，我们的历任最高领导人，毛主席也好，邓小平也好，习近平也好，都一直认为中国应该对人类作出更大的贡献，所以这是一种把爱国主义精神和国际主义精神结合在一起的。</w:t>
      </w:r>
      <w:r>
        <w:rPr>
          <w:rStyle w:val="richmediacontentany"/>
          <w:rFonts w:ascii="微软雅黑" w:eastAsia="微软雅黑" w:hAnsi="微软雅黑" w:cs="微软雅黑"/>
          <w:b/>
          <w:bCs/>
          <w:color w:val="C00000"/>
          <w:spacing w:val="30"/>
          <w:sz w:val="23"/>
          <w:szCs w:val="23"/>
          <w:shd w:val="clear" w:color="auto" w:fill="FFFFFF"/>
        </w:rPr>
        <w:t>中国人特有的</w:t>
      </w:r>
      <w:r>
        <w:rPr>
          <w:rStyle w:val="richmediacontentany"/>
          <w:rFonts w:ascii="微软雅黑" w:eastAsia="微软雅黑" w:hAnsi="微软雅黑" w:cs="微软雅黑"/>
          <w:b/>
          <w:bCs/>
          <w:color w:val="C00000"/>
          <w:spacing w:val="30"/>
          <w:sz w:val="23"/>
          <w:szCs w:val="23"/>
          <w:shd w:val="clear" w:color="auto" w:fill="FFFFFF"/>
        </w:rPr>
        <w:t>“天下观”。中国人从来就有家事、国事、天下事，事事关心的传承；有</w:t>
      </w:r>
      <w:ins w:id="6" w:author="mailto:Microsoft Office 用户" w:date="2019-05-16T11:13:00Z">
        <w:r>
          <w:rPr>
            <w:rStyle w:val="richmediacontentany"/>
            <w:rFonts w:ascii="微软雅黑" w:eastAsia="微软雅黑" w:hAnsi="微软雅黑" w:cs="微软雅黑"/>
            <w:b/>
            <w:bCs/>
            <w:color w:val="C00000"/>
            <w:spacing w:val="30"/>
            <w:sz w:val="23"/>
            <w:szCs w:val="23"/>
            <w:shd w:val="clear" w:color="auto" w:fill="FFFFFF"/>
          </w:rPr>
          <w:t>“</w:t>
        </w:r>
      </w:ins>
      <w:r>
        <w:rPr>
          <w:rStyle w:val="richmediacontentany"/>
          <w:rFonts w:ascii="微软雅黑" w:eastAsia="微软雅黑" w:hAnsi="微软雅黑" w:cs="微软雅黑"/>
          <w:b/>
          <w:bCs/>
          <w:color w:val="C00000"/>
          <w:spacing w:val="30"/>
          <w:sz w:val="23"/>
          <w:szCs w:val="23"/>
          <w:shd w:val="clear" w:color="auto" w:fill="FFFFFF"/>
        </w:rPr>
        <w:t>先天下之忧而忧，后天下之乐而乐</w:t>
      </w:r>
      <w:ins w:id="7" w:author="mailto:Microsoft Office 用户" w:date="2019-05-16T11:13:00Z">
        <w:r>
          <w:rPr>
            <w:rStyle w:val="richmediacontentany"/>
            <w:rFonts w:ascii="微软雅黑" w:eastAsia="微软雅黑" w:hAnsi="微软雅黑" w:cs="微软雅黑"/>
            <w:b/>
            <w:bCs/>
            <w:color w:val="C00000"/>
            <w:spacing w:val="30"/>
            <w:sz w:val="23"/>
            <w:szCs w:val="23"/>
            <w:shd w:val="clear" w:color="auto" w:fill="FFFFFF"/>
          </w:rPr>
          <w:t>”</w:t>
        </w:r>
      </w:ins>
      <w:r>
        <w:rPr>
          <w:rStyle w:val="richmediacontentany"/>
          <w:rFonts w:ascii="微软雅黑" w:eastAsia="微软雅黑" w:hAnsi="微软雅黑" w:cs="微软雅黑"/>
          <w:b/>
          <w:bCs/>
          <w:color w:val="C00000"/>
          <w:spacing w:val="30"/>
          <w:sz w:val="23"/>
          <w:szCs w:val="23"/>
          <w:shd w:val="clear" w:color="auto" w:fill="FFFFFF"/>
        </w:rPr>
        <w:t>的古训。</w:t>
      </w:r>
      <w:r>
        <w:rPr>
          <w:rStyle w:val="richmediacontentany"/>
          <w:rFonts w:ascii="微软雅黑" w:eastAsia="微软雅黑" w:hAnsi="微软雅黑" w:cs="微软雅黑"/>
          <w:b/>
          <w:bCs/>
          <w:color w:val="3E3E3E"/>
          <w:spacing w:val="30"/>
          <w:sz w:val="23"/>
          <w:szCs w:val="23"/>
          <w:shd w:val="clear" w:color="auto" w:fill="FFFFFF"/>
        </w:rPr>
        <w:t>那么随着</w:t>
      </w:r>
      <w:r>
        <w:rPr>
          <w:rStyle w:val="richmediacontentany"/>
          <w:rFonts w:ascii="微软雅黑" w:eastAsia="微软雅黑" w:hAnsi="微软雅黑" w:cs="微软雅黑"/>
          <w:b/>
          <w:bCs/>
          <w:color w:val="3E3E3E"/>
          <w:spacing w:val="30"/>
          <w:sz w:val="23"/>
          <w:szCs w:val="23"/>
          <w:shd w:val="clear" w:color="auto" w:fill="FFFFFF"/>
        </w:rPr>
        <w:t>“中国梦”的不断实现，中国人要为这个世界作出更大的贡献，为人类作出更大的贡献。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我们历史上有</w:t>
      </w:r>
      <w:r>
        <w:rPr>
          <w:rStyle w:val="richmediacontentany"/>
          <w:rFonts w:ascii="微软雅黑" w:eastAsia="微软雅黑" w:hAnsi="微软雅黑" w:cs="微软雅黑"/>
          <w:b/>
          <w:bCs/>
          <w:color w:val="3E3E3E"/>
          <w:spacing w:val="30"/>
          <w:sz w:val="23"/>
          <w:szCs w:val="23"/>
          <w:shd w:val="clear" w:color="auto" w:fill="FFFFFF"/>
        </w:rPr>
        <w:t>“王道”与“霸道”之辩，“王道”的核心是“仁政”，</w:t>
      </w:r>
      <w:ins w:id="8" w:author="mailto:Microsoft Office 用户" w:date="2019-05-16T11:14:00Z">
        <w:r>
          <w:rPr>
            <w:rStyle w:val="richmediacontentany"/>
            <w:rFonts w:ascii="微软雅黑" w:eastAsia="微软雅黑" w:hAnsi="微软雅黑" w:cs="微软雅黑"/>
            <w:b/>
            <w:bCs/>
            <w:color w:val="3E3E3E"/>
            <w:spacing w:val="30"/>
            <w:sz w:val="23"/>
            <w:szCs w:val="23"/>
            <w:shd w:val="clear" w:color="auto" w:fill="FFFFFF"/>
          </w:rPr>
          <w:t>“</w:t>
        </w:r>
      </w:ins>
      <w:r>
        <w:rPr>
          <w:rStyle w:val="richmediacontentany"/>
          <w:rFonts w:ascii="微软雅黑" w:eastAsia="微软雅黑" w:hAnsi="微软雅黑" w:cs="微软雅黑"/>
          <w:b/>
          <w:bCs/>
          <w:color w:val="3E3E3E"/>
          <w:spacing w:val="30"/>
          <w:sz w:val="23"/>
          <w:szCs w:val="23"/>
          <w:shd w:val="clear" w:color="auto" w:fill="FFFFFF"/>
        </w:rPr>
        <w:t>霸道</w:t>
      </w:r>
      <w:ins w:id="9" w:author="mailto:Microsoft Office 用户" w:date="2019-05-16T11:14:00Z">
        <w:r>
          <w:rPr>
            <w:rStyle w:val="richmediacontentany"/>
            <w:rFonts w:ascii="微软雅黑" w:eastAsia="微软雅黑" w:hAnsi="微软雅黑" w:cs="微软雅黑"/>
            <w:b/>
            <w:bCs/>
            <w:color w:val="3E3E3E"/>
            <w:spacing w:val="30"/>
            <w:sz w:val="23"/>
            <w:szCs w:val="23"/>
            <w:shd w:val="clear" w:color="auto" w:fill="FFFFFF"/>
          </w:rPr>
          <w:t>”</w:t>
        </w:r>
      </w:ins>
      <w:r>
        <w:rPr>
          <w:rStyle w:val="richmediacontentany"/>
          <w:rFonts w:ascii="微软雅黑" w:eastAsia="微软雅黑" w:hAnsi="微软雅黑" w:cs="微软雅黑"/>
          <w:b/>
          <w:bCs/>
          <w:color w:val="3E3E3E"/>
          <w:spacing w:val="30"/>
          <w:sz w:val="23"/>
          <w:szCs w:val="23"/>
          <w:shd w:val="clear" w:color="auto" w:fill="FFFFFF"/>
        </w:rPr>
        <w:t>的核心是</w:t>
      </w:r>
      <w:ins w:id="10" w:author="mailto:Microsoft Office 用户" w:date="2019-05-16T11:14:00Z">
        <w:r>
          <w:rPr>
            <w:rStyle w:val="richmediacontentany"/>
            <w:rFonts w:ascii="微软雅黑" w:eastAsia="微软雅黑" w:hAnsi="微软雅黑" w:cs="微软雅黑"/>
            <w:b/>
            <w:bCs/>
            <w:color w:val="3E3E3E"/>
            <w:spacing w:val="30"/>
            <w:sz w:val="23"/>
            <w:szCs w:val="23"/>
            <w:shd w:val="clear" w:color="auto" w:fill="FFFFFF"/>
          </w:rPr>
          <w:t>“</w:t>
        </w:r>
      </w:ins>
      <w:r>
        <w:rPr>
          <w:rStyle w:val="richmediacontentany"/>
          <w:rFonts w:ascii="微软雅黑" w:eastAsia="微软雅黑" w:hAnsi="微软雅黑" w:cs="微软雅黑"/>
          <w:b/>
          <w:bCs/>
          <w:color w:val="3E3E3E"/>
          <w:spacing w:val="30"/>
          <w:sz w:val="23"/>
          <w:szCs w:val="23"/>
          <w:shd w:val="clear" w:color="auto" w:fill="FFFFFF"/>
        </w:rPr>
        <w:t>强权政治</w:t>
      </w:r>
      <w:ins w:id="11" w:author="mailto:Microsoft Office 用户" w:date="2019-05-16T11:14:00Z">
        <w:r>
          <w:rPr>
            <w:rStyle w:val="richmediacontentany"/>
            <w:rFonts w:ascii="微软雅黑" w:eastAsia="微软雅黑" w:hAnsi="微软雅黑" w:cs="微软雅黑"/>
            <w:b/>
            <w:bCs/>
            <w:color w:val="3E3E3E"/>
            <w:spacing w:val="30"/>
            <w:sz w:val="23"/>
            <w:szCs w:val="23"/>
            <w:shd w:val="clear" w:color="auto" w:fill="FFFFFF"/>
          </w:rPr>
          <w:t>”</w:t>
        </w:r>
      </w:ins>
      <w:r>
        <w:rPr>
          <w:rStyle w:val="richmediacontentany"/>
          <w:rFonts w:ascii="微软雅黑" w:eastAsia="微软雅黑" w:hAnsi="微软雅黑" w:cs="微软雅黑"/>
          <w:b/>
          <w:bCs/>
          <w:color w:val="3E3E3E"/>
          <w:spacing w:val="30"/>
          <w:sz w:val="23"/>
          <w:szCs w:val="23"/>
          <w:shd w:val="clear" w:color="auto" w:fill="FFFFFF"/>
        </w:rPr>
        <w:t>。</w:t>
      </w:r>
      <w:r>
        <w:rPr>
          <w:rStyle w:val="richmediacontentany"/>
          <w:rFonts w:ascii="微软雅黑" w:eastAsia="微软雅黑" w:hAnsi="微软雅黑" w:cs="微软雅黑"/>
          <w:b/>
          <w:bCs/>
          <w:color w:val="C00000"/>
          <w:spacing w:val="30"/>
          <w:sz w:val="23"/>
          <w:szCs w:val="23"/>
          <w:shd w:val="clear" w:color="auto" w:fill="FFFFFF"/>
        </w:rPr>
        <w:t>西方世界，特别是美国，迄今为止的逻辑几乎都是霸道逻辑。</w:t>
      </w:r>
      <w:r>
        <w:rPr>
          <w:rStyle w:val="richmediacontentany"/>
          <w:rFonts w:ascii="微软雅黑" w:eastAsia="微软雅黑" w:hAnsi="微软雅黑" w:cs="微软雅黑"/>
          <w:color w:val="3E3E3E"/>
          <w:spacing w:val="30"/>
          <w:sz w:val="23"/>
          <w:szCs w:val="23"/>
          <w:shd w:val="clear" w:color="auto" w:fill="FFFFFF"/>
        </w:rPr>
        <w:t>在国际关系实践中，西方喜欢双重标准，只许州官放火，不许百姓点灯，一切为了自己的利益，对其他国家往往不择手段。它可以政治上打压，军事上威胁，经济上</w:t>
      </w:r>
      <w:ins w:id="12" w:author="mailto:Microsoft Office 用户" w:date="2019-05-16T11:21:00Z">
        <w:r>
          <w:rPr>
            <w:rStyle w:val="richmediacontentany"/>
            <w:rFonts w:ascii="微软雅黑" w:eastAsia="微软雅黑" w:hAnsi="微软雅黑" w:cs="微软雅黑"/>
            <w:color w:val="3E3E3E"/>
            <w:spacing w:val="30"/>
            <w:sz w:val="23"/>
            <w:szCs w:val="23"/>
            <w:shd w:val="clear" w:color="auto" w:fill="FFFFFF"/>
          </w:rPr>
          <w:t>制裁</w:t>
        </w:r>
      </w:ins>
      <w:r>
        <w:rPr>
          <w:rStyle w:val="richmediacontentany"/>
          <w:rFonts w:ascii="微软雅黑" w:eastAsia="微软雅黑" w:hAnsi="微软雅黑" w:cs="微软雅黑"/>
          <w:color w:val="3E3E3E"/>
          <w:spacing w:val="30"/>
          <w:sz w:val="23"/>
          <w:szCs w:val="23"/>
          <w:shd w:val="clear" w:color="auto" w:fill="FFFFFF"/>
        </w:rPr>
        <w:t>，文化上渗透手段，无所不用其极，最后还保留直接用军事干预的权利。中国历来主张“王道”，但它从和西方打交道的过程中也学会了一个道理，王道必须以实力为基础，没有实力，王道就是乌托邦，甚至成为任人宰割的羔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当中国成为世界最大的经济体之一，具有强大的国防力量，实行社会主义制度，并在这个基础上协和万邦，实行王道，推动</w:t>
      </w:r>
      <w:ins w:id="13" w:author="mailto:Microsoft Office 用户" w:date="2019-05-12T19:08:00Z">
        <w:r>
          <w:rPr>
            <w:rStyle w:val="richmediacontentany"/>
            <w:rFonts w:ascii="微软雅黑" w:eastAsia="微软雅黑" w:hAnsi="微软雅黑" w:cs="微软雅黑"/>
            <w:b/>
            <w:bCs/>
            <w:color w:val="3E3E3E"/>
            <w:spacing w:val="30"/>
            <w:sz w:val="23"/>
            <w:szCs w:val="23"/>
            <w:shd w:val="clear" w:color="auto" w:fill="FFFFFF"/>
          </w:rPr>
          <w:t>“</w:t>
        </w:r>
      </w:ins>
      <w:r>
        <w:rPr>
          <w:rStyle w:val="richmediacontentany"/>
          <w:rFonts w:ascii="微软雅黑" w:eastAsia="微软雅黑" w:hAnsi="微软雅黑" w:cs="微软雅黑"/>
          <w:b/>
          <w:bCs/>
          <w:color w:val="3E3E3E"/>
          <w:spacing w:val="30"/>
          <w:sz w:val="23"/>
          <w:szCs w:val="23"/>
          <w:shd w:val="clear" w:color="auto" w:fill="FFFFFF"/>
        </w:rPr>
        <w:t>共商共建共享</w:t>
      </w:r>
      <w:r>
        <w:rPr>
          <w:rStyle w:val="richmediacontentany"/>
          <w:rFonts w:ascii="微软雅黑" w:eastAsia="微软雅黑" w:hAnsi="微软雅黑" w:cs="微软雅黑"/>
          <w:b/>
          <w:bCs/>
          <w:color w:val="3E3E3E"/>
          <w:spacing w:val="30"/>
          <w:sz w:val="23"/>
          <w:szCs w:val="23"/>
          <w:shd w:val="clear" w:color="auto" w:fill="FFFFFF"/>
        </w:rPr>
        <w:t>”，推进“一带一路”，在国际事务中更加有所作为，更多地</w:t>
      </w:r>
      <w:ins w:id="14" w:author="mailto:Microsoft Office 用户" w:date="2019-05-12T19:08:00Z">
        <w:r>
          <w:rPr>
            <w:rStyle w:val="richmediacontentany"/>
            <w:rFonts w:ascii="微软雅黑" w:eastAsia="微软雅黑" w:hAnsi="微软雅黑" w:cs="微软雅黑"/>
            <w:b/>
            <w:bCs/>
            <w:color w:val="3E3E3E"/>
            <w:spacing w:val="30"/>
            <w:sz w:val="23"/>
            <w:szCs w:val="23"/>
            <w:shd w:val="clear" w:color="auto" w:fill="FFFFFF"/>
          </w:rPr>
          <w:t>主持</w:t>
        </w:r>
      </w:ins>
      <w:r>
        <w:rPr>
          <w:rStyle w:val="richmediacontentany"/>
          <w:rFonts w:ascii="微软雅黑" w:eastAsia="微软雅黑" w:hAnsi="微软雅黑" w:cs="微软雅黑"/>
          <w:b/>
          <w:bCs/>
          <w:color w:val="3E3E3E"/>
          <w:spacing w:val="30"/>
          <w:sz w:val="23"/>
          <w:szCs w:val="23"/>
          <w:shd w:val="clear" w:color="auto" w:fill="FFFFFF"/>
        </w:rPr>
        <w:t>正义和公道。</w:t>
      </w:r>
      <w:r>
        <w:rPr>
          <w:rStyle w:val="richmediacontentany"/>
          <w:rFonts w:ascii="微软雅黑" w:eastAsia="微软雅黑" w:hAnsi="微软雅黑" w:cs="微软雅黑"/>
          <w:color w:val="3E3E3E"/>
          <w:spacing w:val="30"/>
          <w:sz w:val="23"/>
          <w:szCs w:val="23"/>
          <w:shd w:val="clear" w:color="auto" w:fill="FFFFFF"/>
        </w:rPr>
        <w:t>我想中国确实有可能是在国际舞台上实行王道的国家。那么从人类历史的大势来看，实行霸道的人或者国家可以气势汹汹于一时，但终将因为霸道而走向衰落，而实行王道者终将得道多助，赢得更为广阔的世界。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那么我看到一个报道，就是之前</w:t>
      </w:r>
      <w:r>
        <w:rPr>
          <w:rStyle w:val="richmediacontentany"/>
          <w:rFonts w:ascii="微软雅黑" w:eastAsia="微软雅黑" w:hAnsi="微软雅黑" w:cs="微软雅黑"/>
          <w:b/>
          <w:bCs/>
          <w:color w:val="3E3E3E"/>
          <w:spacing w:val="30"/>
          <w:sz w:val="23"/>
          <w:szCs w:val="23"/>
          <w:shd w:val="clear" w:color="auto" w:fill="FFFFFF"/>
        </w:rPr>
        <w:t>美国总统特朗普与美国前总统</w:t>
      </w:r>
      <w:r>
        <w:rPr>
          <w:rStyle w:val="richmediacontentany"/>
          <w:rFonts w:ascii="微软雅黑" w:eastAsia="微软雅黑" w:hAnsi="微软雅黑" w:cs="微软雅黑"/>
          <w:b/>
          <w:bCs/>
          <w:color w:val="3E3E3E"/>
          <w:spacing w:val="30"/>
          <w:sz w:val="23"/>
          <w:szCs w:val="23"/>
          <w:shd w:val="clear" w:color="auto" w:fill="FFFFFF"/>
        </w:rPr>
        <w:t>94岁高龄的卡特通了一个很有意思的电话。那么卡特本人把电话内容透露了出来。</w:t>
      </w:r>
      <w:r>
        <w:rPr>
          <w:rStyle w:val="richmediacontentany"/>
          <w:rFonts w:ascii="微软雅黑" w:eastAsia="微软雅黑" w:hAnsi="微软雅黑" w:cs="微软雅黑"/>
          <w:color w:val="3E3E3E"/>
          <w:spacing w:val="30"/>
          <w:sz w:val="23"/>
          <w:szCs w:val="23"/>
          <w:shd w:val="clear" w:color="auto" w:fill="FFFFFF"/>
        </w:rPr>
        <w:t>他说特朗普总统在这个通话中表示，他对中国正超越我们，正超越美国感到不安。那么作为在任期内与中国正式建交的美国总统，卡特先生对中美关系一直比较关注。实际上今年1月他给特朗普写信，建议特朗普召集几位受人尊敬的中国问题专家组成一个小组，在幕后协助他来改善美中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那么卡特表示，他认同特朗普讲的</w:t>
      </w:r>
      <w:r>
        <w:rPr>
          <w:rStyle w:val="richmediacontentany"/>
          <w:rFonts w:ascii="微软雅黑" w:eastAsia="微软雅黑" w:hAnsi="微软雅黑" w:cs="微软雅黑"/>
          <w:b/>
          <w:bCs/>
          <w:color w:val="3E3E3E"/>
          <w:spacing w:val="30"/>
          <w:sz w:val="23"/>
          <w:szCs w:val="23"/>
          <w:shd w:val="clear" w:color="auto" w:fill="FFFFFF"/>
        </w:rPr>
        <w:t>“中国正在超越我们”这个说法，但他对特朗普这样说的，他说你知道原因吗？</w:t>
      </w:r>
      <w:r>
        <w:rPr>
          <w:rStyle w:val="richmediacontentany"/>
          <w:rFonts w:ascii="微软雅黑" w:eastAsia="微软雅黑" w:hAnsi="微软雅黑" w:cs="微软雅黑"/>
          <w:color w:val="3E3E3E"/>
          <w:spacing w:val="30"/>
          <w:sz w:val="23"/>
          <w:szCs w:val="23"/>
          <w:shd w:val="clear" w:color="auto" w:fill="FFFFFF"/>
        </w:rPr>
        <w:t>他说我在1979年是对华外交关系实现正常化的时候。你知道从那以后中国发动了几次战争吗？零。而我们一直在打仗。卡特说美国在过去的242年的建国后的历史中，仅有16年没有</w:t>
      </w:r>
      <w:ins w:id="15" w:author="mailto:Microsoft Office 用户" w:date="2019-05-12T19:08:00Z">
        <w:r>
          <w:rPr>
            <w:rStyle w:val="richmediacontentany"/>
            <w:rFonts w:ascii="微软雅黑" w:eastAsia="微软雅黑" w:hAnsi="微软雅黑" w:cs="微软雅黑"/>
            <w:color w:val="3E3E3E"/>
            <w:spacing w:val="30"/>
            <w:sz w:val="23"/>
            <w:szCs w:val="23"/>
            <w:shd w:val="clear" w:color="auto" w:fill="FFFFFF"/>
          </w:rPr>
          <w:t>打仗</w:t>
        </w:r>
      </w:ins>
      <w:r>
        <w:rPr>
          <w:rStyle w:val="richmediacontentany"/>
          <w:rFonts w:ascii="微软雅黑" w:eastAsia="微软雅黑" w:hAnsi="微软雅黑" w:cs="微软雅黑"/>
          <w:color w:val="3E3E3E"/>
          <w:spacing w:val="30"/>
          <w:sz w:val="23"/>
          <w:szCs w:val="23"/>
          <w:shd w:val="clear" w:color="auto" w:fill="FFFFFF"/>
        </w:rPr>
        <w:t>，所以</w:t>
      </w:r>
      <w:r>
        <w:rPr>
          <w:rStyle w:val="richmediacontentany"/>
          <w:rFonts w:ascii="微软雅黑" w:eastAsia="微软雅黑" w:hAnsi="微软雅黑" w:cs="微软雅黑"/>
          <w:b/>
          <w:bCs/>
          <w:color w:val="3E3E3E"/>
          <w:spacing w:val="30"/>
          <w:sz w:val="23"/>
          <w:szCs w:val="23"/>
          <w:shd w:val="clear" w:color="auto" w:fill="FFFFFF"/>
        </w:rPr>
        <w:t>美国应该是</w:t>
      </w:r>
      <w:r>
        <w:rPr>
          <w:rStyle w:val="richmediacontentany"/>
          <w:rFonts w:ascii="微软雅黑" w:eastAsia="微软雅黑" w:hAnsi="微软雅黑" w:cs="微软雅黑"/>
          <w:b/>
          <w:bCs/>
          <w:color w:val="3E3E3E"/>
          <w:spacing w:val="30"/>
          <w:sz w:val="23"/>
          <w:szCs w:val="23"/>
          <w:shd w:val="clear" w:color="auto" w:fill="FFFFFF"/>
        </w:rPr>
        <w:t>“世界上最好战的国家”。因为美国总是想迫使其他国家采用美国的原则。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bCs/>
          <w:color w:val="3E3E3E"/>
          <w:spacing w:val="30"/>
          <w:sz w:val="23"/>
          <w:szCs w:val="23"/>
          <w:shd w:val="clear" w:color="auto" w:fill="FFFFFF"/>
        </w:rPr>
        <w:t>他还说美国浪费了</w:t>
      </w:r>
      <w:r>
        <w:rPr>
          <w:rStyle w:val="richmediacontentany"/>
          <w:rFonts w:ascii="微软雅黑" w:eastAsia="微软雅黑" w:hAnsi="微软雅黑" w:cs="微软雅黑"/>
          <w:b/>
          <w:bCs/>
          <w:color w:val="3E3E3E"/>
          <w:spacing w:val="30"/>
          <w:sz w:val="23"/>
          <w:szCs w:val="23"/>
          <w:shd w:val="clear" w:color="auto" w:fill="FFFFFF"/>
        </w:rPr>
        <w:t>3万亿美元在军费开支上，而中国没有浪费一分钱在战争上。这就是他们在各个方面正走在我们前面的原因。</w:t>
      </w:r>
      <w:r>
        <w:rPr>
          <w:rStyle w:val="richmediacontentany"/>
          <w:rFonts w:ascii="微软雅黑" w:eastAsia="微软雅黑" w:hAnsi="微软雅黑" w:cs="微软雅黑"/>
          <w:color w:val="3E3E3E"/>
          <w:spacing w:val="30"/>
          <w:sz w:val="23"/>
          <w:szCs w:val="23"/>
          <w:shd w:val="clear" w:color="auto" w:fill="FFFFFF"/>
        </w:rPr>
        <w:t>如果</w:t>
      </w:r>
      <w:ins w:id="16" w:author="mailto:Microsoft Office 用户" w:date="2019-05-16T11:27:00Z">
        <w:r>
          <w:rPr>
            <w:rStyle w:val="richmediacontentany"/>
            <w:rFonts w:ascii="微软雅黑" w:eastAsia="微软雅黑" w:hAnsi="微软雅黑" w:cs="微软雅黑"/>
            <w:color w:val="3E3E3E"/>
            <w:spacing w:val="30"/>
            <w:sz w:val="23"/>
            <w:szCs w:val="23"/>
            <w:shd w:val="clear" w:color="auto" w:fill="FFFFFF"/>
          </w:rPr>
          <w:t>美国</w:t>
        </w:r>
      </w:ins>
      <w:r>
        <w:rPr>
          <w:rStyle w:val="richmediacontentany"/>
          <w:rFonts w:ascii="微软雅黑" w:eastAsia="微软雅黑" w:hAnsi="微软雅黑" w:cs="微软雅黑"/>
          <w:color w:val="3E3E3E"/>
          <w:spacing w:val="30"/>
          <w:sz w:val="23"/>
          <w:szCs w:val="23"/>
          <w:shd w:val="clear" w:color="auto" w:fill="FFFFFF"/>
        </w:rPr>
        <w:t>拿出这3万亿美元用于美国的基础设施建设，我们将拥有高速铁路，不垮塌的桥梁，很多桥梁将要垮塌，良好维护的道路，还能剩下2万亿美元，也就1万亿美元就可以做到这些了。所以卡特讲，相比之下，因为没有战争，中国得以投资基础设施和教育体系。</w:t>
      </w:r>
      <w:r>
        <w:rPr>
          <w:rStyle w:val="richmediacontentany"/>
          <w:rFonts w:ascii="微软雅黑" w:eastAsia="微软雅黑" w:hAnsi="微软雅黑" w:cs="微软雅黑"/>
          <w:b/>
          <w:bCs/>
          <w:color w:val="3E3E3E"/>
          <w:spacing w:val="30"/>
          <w:sz w:val="23"/>
          <w:szCs w:val="23"/>
          <w:shd w:val="clear" w:color="auto" w:fill="FFFFFF"/>
        </w:rPr>
        <w:t>中国已经拥有了世界最长里程的高铁，他自己问</w:t>
      </w:r>
      <w:r>
        <w:rPr>
          <w:rStyle w:val="richmediacontentany"/>
          <w:rFonts w:ascii="微软雅黑" w:eastAsia="微软雅黑" w:hAnsi="微软雅黑" w:cs="微软雅黑"/>
          <w:b/>
          <w:bCs/>
          <w:color w:val="3E3E3E"/>
          <w:spacing w:val="30"/>
          <w:sz w:val="23"/>
          <w:szCs w:val="23"/>
          <w:shd w:val="clear" w:color="auto" w:fill="FFFFFF"/>
        </w:rPr>
        <w:t>“我们拥有多长的高铁？大家都知道零。”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么卡特前总统实际上我也直接接触过两次，应该说它是美国历任总统中，对中国和中国文化比较了解的人。他讲的中美两国发展状况的对比，某种意义上不就是王道和霸道所产生的不同结果吗？不就是我们古人讲的“得道多助，失道寡助”产生的必然结果。总之，我觉得中国人的爱国主义和天下观，包括了许多中华文明的智慧，中国人民从中受益良多，整个世界也将从中受益良多。今天我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2473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327&amp;idx=1&amp;sn=9a6b90addb074b6fe8e87d7e080f853b&amp;chksm=8bb07d0ebcc7f418d805924b56ea41fcb4b824a2dd3c6b082fb96fe4dc496d77993adc239e9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中国人的爱国主义（上）</dc:title>
  <cp:revision>1</cp:revision>
</cp:coreProperties>
</file>