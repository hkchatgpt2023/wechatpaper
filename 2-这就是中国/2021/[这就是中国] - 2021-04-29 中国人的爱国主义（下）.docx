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中国人的爱国主义（下）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2021-04-29</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叶青林  中国研究院特邀研究员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骆   珺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跟张教授合作很，很难得听到张教授会用排比的这种语言诗意的表达，来表达一些观点，但是他在说到中国的爱国主义的时候，用了那么多的排比，讲了我们的大好河山，讲了我们深厚的文化，我们悠久的历史。我想这个是很多中国人都是有感同身受的一种表达方式，这也说明其实爱国主义真的是根植于中国人内心非常深厚的情感。但是对于爱国主义我们到底怎么去理解，每个人心中可能都有属于自己的一种表达的方式和观察的角度。所以我想接下来的对话我非常的期待，听听大家各自的一种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我给大家分享一个我自己真实的经历。《宝岛一村》，非常有名的一个话剧，我是台北的首演也看了，在北京的演出我也看了，在上海的演出我还看了。</w:t>
      </w:r>
      <w:r>
        <w:rPr>
          <w:rStyle w:val="richmediacontentany"/>
          <w:rFonts w:ascii="微软雅黑" w:eastAsia="微软雅黑" w:hAnsi="微软雅黑" w:cs="微软雅黑"/>
          <w:b/>
          <w:bCs/>
          <w:color w:val="3E3E3E"/>
          <w:spacing w:val="30"/>
          <w:sz w:val="23"/>
          <w:szCs w:val="23"/>
          <w:shd w:val="clear" w:color="auto" w:fill="FFFFFF"/>
        </w:rPr>
        <w:t>当《松花江上》的音乐一响起来，不论是在台北的孙中山纪念馆演出，还是在北京的保利剧院，两岸中国人齐刷刷流眼泪。</w:t>
      </w:r>
      <w:r>
        <w:rPr>
          <w:rStyle w:val="richmediacontentany"/>
          <w:rFonts w:ascii="微软雅黑" w:eastAsia="微软雅黑" w:hAnsi="微软雅黑" w:cs="微软雅黑"/>
          <w:b/>
          <w:bCs/>
          <w:color w:val="3E3E3E"/>
          <w:spacing w:val="30"/>
          <w:sz w:val="23"/>
          <w:szCs w:val="23"/>
          <w:shd w:val="clear" w:color="auto" w:fill="FFFFFF"/>
        </w:rPr>
        <w:t>两岸的这种家国情怀是没有区隔的。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所以其实爱国主义这个是大家的共同的情感，甚至是共同的回忆，骆珺。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30"/>
          <w:sz w:val="23"/>
          <w:szCs w:val="23"/>
          <w:shd w:val="clear" w:color="auto" w:fill="FFFFFF"/>
        </w:rPr>
        <w:t>张教授提到西方的狭隘的民族主义，其实都非常的感同身受。就如果你去看西方媒体的话，它在描述中国人的这种维护自己的国家，支持自己国家时候，他用的是Nationalism这个词，这个词是民族主义的意思。但是你如果看美国媒体报道美国自己的事情，它一定用的是Patriotlism，这两个词是有非常明显的区别的，一个是褒义的，一个是贬义的。所以这是一个双标的情况</w:t>
      </w:r>
      <w:r>
        <w:rPr>
          <w:rStyle w:val="richmediacontentany"/>
          <w:rFonts w:ascii="微软雅黑" w:eastAsia="微软雅黑" w:hAnsi="微软雅黑" w:cs="微软雅黑"/>
          <w:b/>
          <w:bCs/>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西方语境中它这个民族主义是个贬义词，因为欧洲历史上打了这么多仗，一直到一次大战二次大战。所以他们觉得是民族主义惹的祸，所以这个词就被越来越污名化，然后就变成贬义了。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爱国主义还是比较中性的词。所以它的宣传中把他们自己国家这种民族主义，他都叫做爱国主义。而中国的所谓爱国主义（理解成）民族主义。</w:t>
      </w:r>
      <w:r>
        <w:rPr>
          <w:rStyle w:val="richmediacontentany"/>
          <w:rFonts w:ascii="微软雅黑" w:eastAsia="微软雅黑" w:hAnsi="微软雅黑" w:cs="微软雅黑"/>
          <w:color w:val="3E3E3E"/>
          <w:spacing w:val="30"/>
          <w:sz w:val="23"/>
          <w:szCs w:val="23"/>
          <w:shd w:val="clear" w:color="auto" w:fill="FFFFFF"/>
        </w:rPr>
        <w:t>所以西方这个用词是很容易辨别的。这个是我们在跟国外交访中可以了解这么一点背景知识。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30"/>
          <w:sz w:val="23"/>
          <w:szCs w:val="23"/>
          <w:shd w:val="clear" w:color="auto" w:fill="FFFFFF"/>
        </w:rPr>
        <w:t>然后另外西方它这种狭隘的民族主义也体现在，大家如果去回忆它的殖民历史，我们自己的历史课上是由我们自己对它的这种罪恶的殖民历史的描述的。但是如果你去看西方人写的东西，当然也不是所有的西方人，他们自己也有一定的反思，</w:t>
      </w:r>
      <w:r>
        <w:rPr>
          <w:rStyle w:val="richmediacontentany"/>
          <w:rFonts w:ascii="微软雅黑" w:eastAsia="微软雅黑" w:hAnsi="微软雅黑" w:cs="微软雅黑"/>
          <w:b/>
          <w:bCs/>
          <w:color w:val="3E3E3E"/>
          <w:spacing w:val="30"/>
          <w:sz w:val="23"/>
          <w:szCs w:val="23"/>
          <w:shd w:val="clear" w:color="auto" w:fill="FFFFFF"/>
        </w:rPr>
        <w:t>但是直到现在我比如说在飞机上翻这种杂志读物，你能看到西方人写的，他说缅甸，他把缅甸的一个城市叫做</w:t>
      </w:r>
      <w:r>
        <w:rPr>
          <w:rStyle w:val="richmediacontentany"/>
          <w:rFonts w:ascii="微软雅黑" w:eastAsia="微软雅黑" w:hAnsi="微软雅黑" w:cs="微软雅黑"/>
          <w:b/>
          <w:bCs/>
          <w:color w:val="3E3E3E"/>
          <w:spacing w:val="30"/>
          <w:sz w:val="23"/>
          <w:szCs w:val="23"/>
          <w:shd w:val="clear" w:color="auto" w:fill="FFFFFF"/>
        </w:rPr>
        <w:t>colonial jewel cities就是殖民城市中的明珠，然后他说英国的殖民给缅甸留下的是colonial heritage，</w:t>
      </w:r>
      <w:r>
        <w:rPr>
          <w:rStyle w:val="richmediacontentany"/>
          <w:rFonts w:ascii="微软雅黑" w:eastAsia="微软雅黑" w:hAnsi="微软雅黑" w:cs="微软雅黑"/>
          <w:color w:val="3E3E3E"/>
          <w:spacing w:val="30"/>
          <w:sz w:val="23"/>
          <w:szCs w:val="23"/>
          <w:shd w:val="clear" w:color="auto" w:fill="FFFFFF"/>
        </w:rPr>
        <w:t>heritage是这种遗产的意思，联合国把这种世界文化遗产叫做heritage，但是他把他这种罪恶的殖民历史叫做colonial heritage，你就可想而知他对于自己这种殖民历史的美化。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其实我想说的就是，大家在听外边也好，来自内部的也好，这种批判的时候一定要小心，不要被忽悠，要有自己的独立思考的这种能力。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就我们要特别清醒地看</w:t>
      </w:r>
      <w:r>
        <w:rPr>
          <w:rStyle w:val="richmediacontentany"/>
          <w:rFonts w:ascii="微软雅黑" w:eastAsia="微软雅黑" w:hAnsi="微软雅黑" w:cs="微软雅黑"/>
          <w:color w:val="3E3E3E"/>
          <w:spacing w:val="30"/>
          <w:sz w:val="23"/>
          <w:szCs w:val="23"/>
          <w:shd w:val="clear" w:color="auto" w:fill="FFFFFF"/>
        </w:rPr>
        <w:t>到这些东西，同时要深刻的认识到我们自己的爱国主义，接下来我们来开放讨论好不好？我们举手示意。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如何看待巴黎圣母院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火灾事件中的网民观点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张教授你好，主持人你好。前一段时间巴黎圣母院着火事件，网上有人就</w:t>
      </w:r>
      <w:r>
        <w:rPr>
          <w:rStyle w:val="richmediacontentany"/>
          <w:rFonts w:ascii="微软雅黑" w:eastAsia="微软雅黑" w:hAnsi="微软雅黑" w:cs="微软雅黑"/>
          <w:color w:val="3E3E3E"/>
          <w:spacing w:val="30"/>
          <w:sz w:val="23"/>
          <w:szCs w:val="23"/>
          <w:shd w:val="clear" w:color="auto" w:fill="FFFFFF"/>
        </w:rPr>
        <w:t>认为这对于人类文明是一种缺失，但是也有人认为这是对法国人民的一种报应。有</w:t>
      </w:r>
      <w:r>
        <w:rPr>
          <w:rStyle w:val="richmediacontentany"/>
          <w:rFonts w:ascii="微软雅黑" w:eastAsia="微软雅黑" w:hAnsi="微软雅黑" w:cs="微软雅黑"/>
          <w:color w:val="3E3E3E"/>
          <w:spacing w:val="30"/>
          <w:sz w:val="23"/>
          <w:szCs w:val="23"/>
          <w:shd w:val="clear" w:color="auto" w:fill="FFFFFF"/>
        </w:rPr>
        <w:t>一些微博大V他们就觉得中国人的一个爱国主义是一种狭隘的民族主义，然后西方人的爱国主义是一种具有人性光辉普世价值的，然后你怎么反驳他们？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好，请坐。也是当时网上热议的一个问题。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r>
        <w:rPr>
          <w:rStyle w:val="richmediacontentany"/>
          <w:rFonts w:ascii="微软雅黑" w:eastAsia="微软雅黑" w:hAnsi="微软雅黑" w:cs="微软雅黑"/>
          <w:b/>
          <w:bCs/>
          <w:color w:val="3E3E3E"/>
          <w:spacing w:val="30"/>
          <w:sz w:val="23"/>
          <w:szCs w:val="23"/>
          <w:shd w:val="clear" w:color="auto" w:fill="FFFFFF"/>
        </w:rPr>
        <w:t>实际上我觉得对人类文化瑰宝遭受损失，我们都应该表示一种怎么说呢？哀悼。这种损失有时候是不可弥补的。那么一些中国人把它联想到圆明园和法国人过去做的不好的事情，我觉得这是可以理解的。但是叫我不会用这样的方式来表达</w:t>
      </w:r>
      <w:r>
        <w:rPr>
          <w:rStyle w:val="richmediacontentany"/>
          <w:rFonts w:ascii="微软雅黑" w:eastAsia="微软雅黑" w:hAnsi="微软雅黑" w:cs="微软雅黑"/>
          <w:color w:val="3E3E3E"/>
          <w:spacing w:val="30"/>
          <w:sz w:val="23"/>
          <w:szCs w:val="23"/>
          <w:shd w:val="clear" w:color="auto" w:fill="FFFFFF"/>
        </w:rPr>
        <w:t>。我记得好像圆明园他们自己发了一个关于这个问题的声明，讲得还是比较到位的。这个文明表述方式都需要更加成熟一点，但是我不同意大V把这么一个案例拿出来，然后来丑化整个中国人的爱国主义，然后歌颂西方的所谓人性的光辉。这个不实事求是，实际上这些都是相对比较小概率的表述方法。我们在什么层次上就在这个层次上处理，不要把它夸大，不要把它普遍化，成为一切的描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那么这些公知大V它最大的问题。</w:t>
      </w:r>
      <w:r>
        <w:rPr>
          <w:rStyle w:val="richmediacontentany"/>
          <w:rFonts w:ascii="微软雅黑" w:eastAsia="微软雅黑" w:hAnsi="微软雅黑" w:cs="微软雅黑"/>
          <w:b/>
          <w:bCs/>
          <w:color w:val="3E3E3E"/>
          <w:spacing w:val="30"/>
          <w:sz w:val="23"/>
          <w:szCs w:val="23"/>
          <w:shd w:val="clear" w:color="auto" w:fill="FFFFFF"/>
        </w:rPr>
        <w:t>我猜想主要是，一个我前面讲过跪久了站不起来，这是肯定的，毫无疑问的。还（有一个）就是他被西方话语洗脑了</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西方话语基本的一个东西什么呢？就说是我们西方是理性人知道吗？经过文艺复兴，经过启蒙运动，东方国家没有经历过这些。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你看我前几次讲座中我已经举过很多例子了，你经过文艺复兴，经过启蒙运动的理性的欧洲人，怎么一天到晚在打仗，对不对？一次大战两三千万人阵亡，二次大战七八千万人伤亡，这个是……怎么跟理性没有任何关系，发疯了，对不对？西方整个的殖民主义，种族主义，包括希特勒的法西斯主义，它背后都有所谓的理性的分析的，对每个民族的所谓智商，哪个种族属于比较聪明的，可以在那边当领导，哪个属于只能干苦力的，都是基于所谓理性来分析之上的，这些都是真实的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所以所谓西方代表理性，东方代表非理性，这是非常荒谬的。</w:t>
      </w:r>
      <w:r>
        <w:rPr>
          <w:rStyle w:val="richmediacontentany"/>
          <w:rFonts w:ascii="微软雅黑" w:eastAsia="微软雅黑" w:hAnsi="微软雅黑" w:cs="微软雅黑"/>
          <w:color w:val="3E3E3E"/>
          <w:spacing w:val="30"/>
          <w:sz w:val="23"/>
          <w:szCs w:val="23"/>
          <w:shd w:val="clear" w:color="auto" w:fill="FFFFFF"/>
        </w:rPr>
        <w:t>实际上我们讲的实事求是是真正的理性，西方如果达不到我们讲的实事求是，证明他的理性还是欠缺很多，火候还远远没有到。希望他能够达到这个水平。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可见，同样有一件事情出来可能不同的人想法不一样。但张老师刚才有个比较基础的就是实事求是，一件事情它就是一件事情我们不要去扩大，也不要去上升，不要无限度地去演绎它，我想这个可能我们也是去理解身边发生的一些事情的比较好的方</w:t>
      </w:r>
      <w:r>
        <w:rPr>
          <w:rStyle w:val="richmediacontentany"/>
          <w:rFonts w:ascii="微软雅黑" w:eastAsia="微软雅黑" w:hAnsi="微软雅黑" w:cs="微软雅黑"/>
          <w:color w:val="3E3E3E"/>
          <w:spacing w:val="30"/>
          <w:sz w:val="23"/>
          <w:szCs w:val="23"/>
          <w:shd w:val="clear" w:color="auto" w:fill="FFFFFF"/>
        </w:rPr>
        <w:t>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马青林：</w:t>
      </w:r>
      <w:r>
        <w:rPr>
          <w:rStyle w:val="richmediacontentany"/>
          <w:rFonts w:ascii="微软雅黑" w:eastAsia="微软雅黑" w:hAnsi="微软雅黑" w:cs="微软雅黑"/>
          <w:color w:val="3E3E3E"/>
          <w:spacing w:val="30"/>
          <w:sz w:val="23"/>
          <w:szCs w:val="23"/>
          <w:shd w:val="clear" w:color="auto" w:fill="FFFFFF"/>
        </w:rPr>
        <w:t>如果是这种事情发生在中国，它（西方）是一定会用这种方式来抨击你的，你看你就是管理不到位，然后你就是这种导致对文化的不尊重</w:t>
      </w:r>
      <w:r>
        <w:rPr>
          <w:rStyle w:val="richmediacontentany"/>
          <w:rFonts w:ascii="微软雅黑" w:eastAsia="微软雅黑" w:hAnsi="微软雅黑" w:cs="微软雅黑"/>
          <w:color w:val="3E3E3E"/>
          <w:spacing w:val="30"/>
          <w:sz w:val="23"/>
          <w:szCs w:val="23"/>
          <w:shd w:val="clear" w:color="auto" w:fill="FFFFFF"/>
        </w:rPr>
        <w:t>，然后它有理性之光，人性之光了，对吧？所以说你要看事情要把所有的事件前因后果都看清楚。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至于说联想到圆明园这儿，我同意刚才张教授的说法，就是说你看爱国的事件应该更为理性，更有高度。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好。来，我们继续来开放问题，这位朋友，来，请提问。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如何看待移民现象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和爱国主义的关系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老师，就是在上世纪50年代的时候，我们国家的好多科学家都放弃国外的优越条件回国，贡献自己的才华。现在社会上有一种现象，就是说以出国拿绿卡定居在国外，以为这个是光荣的，家对社会的这种现象我们应该怎么看？在新形势下我们应该怎样爱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请坐。既关注了科学家，也关注了普通人可能移民的一种倾向。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对，实际上移民这个问题我回答过很多次，我最不担心的就是移民问题。您可能年纪比较长，所以可能关注的还是比方说20年前、15年前那个移民，</w:t>
      </w:r>
      <w:r>
        <w:rPr>
          <w:rStyle w:val="richmediacontentany"/>
          <w:rFonts w:ascii="微软雅黑" w:eastAsia="微软雅黑" w:hAnsi="微软雅黑" w:cs="微软雅黑"/>
          <w:b/>
          <w:bCs/>
          <w:color w:val="3E3E3E"/>
          <w:spacing w:val="30"/>
          <w:sz w:val="23"/>
          <w:szCs w:val="23"/>
          <w:shd w:val="clear" w:color="auto" w:fill="FFFFFF"/>
        </w:rPr>
        <w:t>你知道不知道多少人现在移民加拿大、美国之后后悔，他们回到上海发觉自己都变成穷人了，真是这么回事，他们财富没有增加</w:t>
      </w:r>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我认识很多移民，我去加拿大上次，真不好意思说他们，他在国内还是一个什么处长，什么部门的经理，管了上百号人，到加拿大能够找到很体面的工作就是汽车销售，就很体面了，或者在人家公寓的地下室，只能地下室开一个杂货店，自己24小时在那值班，夫妻老婆店，这个痛苦难以形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所以我真觉得，这个时代已经完全变了，现在留学生回国已经超过85%了。</w:t>
      </w:r>
      <w:r>
        <w:rPr>
          <w:rStyle w:val="richmediacontentany"/>
          <w:rFonts w:ascii="微软雅黑" w:eastAsia="微软雅黑" w:hAnsi="微软雅黑" w:cs="微软雅黑"/>
          <w:color w:val="3E3E3E"/>
          <w:spacing w:val="30"/>
          <w:sz w:val="23"/>
          <w:szCs w:val="23"/>
          <w:shd w:val="clear" w:color="auto" w:fill="FFFFFF"/>
        </w:rPr>
        <w:t>今天如果还以移民来忽悠，那个是移民公司的各种各样的文案，知道吗？</w:t>
      </w:r>
      <w:r>
        <w:rPr>
          <w:rStyle w:val="richmediacontentany"/>
          <w:rFonts w:ascii="微软雅黑" w:eastAsia="微软雅黑" w:hAnsi="微软雅黑" w:cs="微软雅黑"/>
          <w:b/>
          <w:bCs/>
          <w:color w:val="3E3E3E"/>
          <w:spacing w:val="30"/>
          <w:sz w:val="23"/>
          <w:szCs w:val="23"/>
          <w:shd w:val="clear" w:color="auto" w:fill="FFFFFF"/>
        </w:rPr>
        <w:t>实际上因为大数据告诉我们，我们的移民人数非常之少，每年不超过20万，要照比例来说更少。</w:t>
      </w:r>
      <w:r>
        <w:rPr>
          <w:rStyle w:val="richmediacontentany"/>
          <w:rFonts w:ascii="微软雅黑" w:eastAsia="微软雅黑" w:hAnsi="微软雅黑" w:cs="微软雅黑"/>
          <w:color w:val="3E3E3E"/>
          <w:spacing w:val="30"/>
          <w:sz w:val="23"/>
          <w:szCs w:val="23"/>
          <w:shd w:val="clear" w:color="auto" w:fill="FFFFFF"/>
        </w:rPr>
        <w:t>我查了加拿大去年（2018年）吸收中国移民33000人，美国就算比它多十倍，那也就是，对不对？30万，实际上没有的，美国大概前年吸收中国移民是8万多，所以你加在一起一年20万最多了，就算多一点没有关系。</w:t>
      </w:r>
      <w:r>
        <w:rPr>
          <w:rStyle w:val="richmediacontentany"/>
          <w:rFonts w:ascii="微软雅黑" w:eastAsia="微软雅黑" w:hAnsi="微软雅黑" w:cs="微软雅黑"/>
          <w:b/>
          <w:bCs/>
          <w:color w:val="3E3E3E"/>
          <w:spacing w:val="30"/>
          <w:sz w:val="23"/>
          <w:szCs w:val="23"/>
          <w:shd w:val="clear" w:color="auto" w:fill="FFFFFF"/>
        </w:rPr>
        <w:t>我是特别主张移民，鼓励他们移民增加十倍都没有关系，真这么回事情。真的，我们现在“一带一路”需要大量的人走出去，到任何国家我们都鼓励，真这么回事情，我现在担心是，因为国内生活条件越来越好，生活越来越精彩，很多人不愿意出去，这真是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color w:val="3E3E3E"/>
          <w:spacing w:val="30"/>
          <w:sz w:val="23"/>
          <w:szCs w:val="23"/>
          <w:shd w:val="clear" w:color="auto" w:fill="FFFFFF"/>
        </w:rPr>
        <w:t>我觉得对于移民，其实还是根据个案自己分析，因为有的时候他自己家庭的情况做出这样的选择有可能是最好的方案，但是回归到我们整体大的整局需不需要担忧，实际上你10万、20万的比例才占多少，对吧？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我想补充一点，其实我们不要轻易把这家人是不是移民把他标上爱国不爱国的标签。</w:t>
      </w:r>
      <w:r>
        <w:rPr>
          <w:rStyle w:val="richmediacontentany"/>
          <w:rFonts w:ascii="微软雅黑" w:eastAsia="微软雅黑" w:hAnsi="微软雅黑" w:cs="微软雅黑"/>
          <w:color w:val="3E3E3E"/>
          <w:spacing w:val="30"/>
          <w:sz w:val="23"/>
          <w:szCs w:val="23"/>
          <w:shd w:val="clear" w:color="auto" w:fill="FFFFFF"/>
        </w:rPr>
        <w:t>我们的华侨历来都有爱国的传统。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我举一个例子，今年（2019年）大唱快闪的爱国歌曲。我记得前年还是大前年春节，非常非常好听的20分钟的快闪歌全是爱国歌曲，来自多伦多的华人，</w:t>
      </w:r>
      <w:r>
        <w:rPr>
          <w:rStyle w:val="richmediacontentany"/>
          <w:rFonts w:ascii="微软雅黑" w:eastAsia="微软雅黑" w:hAnsi="微软雅黑" w:cs="微软雅黑"/>
          <w:color w:val="3E3E3E"/>
          <w:spacing w:val="30"/>
          <w:sz w:val="23"/>
          <w:szCs w:val="23"/>
          <w:shd w:val="clear" w:color="auto" w:fill="FFFFFF"/>
        </w:rPr>
        <w:t>让在国内的这些同胞听得非常振奋</w:t>
      </w:r>
      <w:ins w:id="0" w:author="mailto:Microsoft%20Office%20%E7%94%A8%E6%88%B7" w:date="2019-05-12T20:02:00Z">
        <w:r>
          <w:rPr>
            <w:rStyle w:val="richmediacontentany"/>
            <w:rFonts w:ascii="微软雅黑" w:eastAsia="微软雅黑" w:hAnsi="微软雅黑" w:cs="微软雅黑"/>
            <w:color w:val="3E3E3E"/>
            <w:spacing w:val="30"/>
            <w:sz w:val="23"/>
            <w:szCs w:val="23"/>
            <w:shd w:val="clear" w:color="auto" w:fill="FFFFFF"/>
          </w:rPr>
          <w:t>。</w:t>
        </w:r>
      </w:ins>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所以我老说一出国就爱国，那么海外华人爱国情绪是非常非常强的，所以不用担心这个问题。增加个十倍比方说，移民，我们希望能够增加这么多，甚至有一些特别对国内对我们体制反感的一些人，我们可以成建制的跟美国谈一个deal，特朗普总统特别喜欢deal，喜欢做生意，我们整个都送给你，成建制的，成批的送给你，我们甚至可以付单程的路费，对不对？这样就好了，他们也太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30"/>
          <w:sz w:val="23"/>
          <w:szCs w:val="23"/>
          <w:shd w:val="clear" w:color="auto" w:fill="FFFFFF"/>
        </w:rPr>
        <w:t>当然这是张老师的一个玩笑，但大家都有一个共识，就是关于移民的这个问题，大家要尊重他们的一种个人的选择，但是去了之后他们内心对这种中国文化的认同，对祖国文化的认同依然在，这点我们也要看到。</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小朋友长大以后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如何选择职业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有没有继续要提问的？小朋友，来欢迎，这是我们节目当中第二位提问的小朋友，几年级？自我介绍一下。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我现在是五年级。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小学五年级。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完成小升初了吗？这个问题是不是很戳心？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还没完成，我现在应该是录制现场，最年龄最小的一位了吧？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我只能这么说，本场你是最小的，我们之前来过一个四年级的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对对，本场最小的。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张教授，我想提问你一个问题，就是现在中国是一个发展中国家，我现在12岁，等到我长大以后，中国哪一方面会比较强盛？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为什么要关注哪一方面这个问题呢？是涉及到你未来选择吗？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是的是的。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你涉及到什么选择？你的就业？专业？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我希望我大学里学的专业。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非常可爱的小朋友，请坐。来听听张老师怎么回答这个问题。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我能够很坦率地跟你交流，不要害怕，不要紧张。因为我觉得特别在你这个年龄，千万不要这么功利。你理解功利这个词吗？</w:t>
      </w:r>
      <w:r>
        <w:rPr>
          <w:rStyle w:val="richmediacontentany"/>
          <w:rFonts w:ascii="微软雅黑" w:eastAsia="微软雅黑" w:hAnsi="微软雅黑" w:cs="微软雅黑"/>
          <w:b/>
          <w:bCs/>
          <w:color w:val="C00000"/>
          <w:spacing w:val="30"/>
          <w:sz w:val="23"/>
          <w:szCs w:val="23"/>
          <w:shd w:val="clear" w:color="auto" w:fill="FFFFFF"/>
        </w:rPr>
        <w:t>我觉得像你这个年龄的就是大胆的追求自己喜爱的事情，比方你喜欢美术你就学艺术，你喜欢音乐就学音乐，你喜欢建筑设计就建筑设计，不要去过多地考虑这些东西。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随着中国的崛起，它一定是大师辈出的一个时代，就产生中国的牛顿，产生中国的爱因斯坦，产生中国一流的工程师，一流的外交官，一流的方方面面的科学家、艺术家、音乐家……都是这样的。</w:t>
      </w:r>
      <w:r>
        <w:rPr>
          <w:rStyle w:val="richmediacontentany"/>
          <w:rFonts w:ascii="微软雅黑" w:eastAsia="微软雅黑" w:hAnsi="微软雅黑" w:cs="微软雅黑"/>
          <w:b/>
          <w:bCs/>
          <w:color w:val="C00000"/>
          <w:spacing w:val="30"/>
          <w:sz w:val="23"/>
          <w:szCs w:val="23"/>
          <w:shd w:val="clear" w:color="auto" w:fill="FFFFFF"/>
        </w:rPr>
        <w:t>所以你们这一代真的可以让梦想放飞，放飞自己的梦想。而不要过多去考虑会哪个专业会怎么样。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你现在定位中国还是个发展中国家，现在我告诉你，很多国家，包括特朗普，他都不愿意承认中国是发展中国家，他说美国是发展中国家。</w:t>
      </w:r>
      <w:r>
        <w:rPr>
          <w:rStyle w:val="richmediacontentany"/>
          <w:rFonts w:ascii="微软雅黑" w:eastAsia="微软雅黑" w:hAnsi="微软雅黑" w:cs="微软雅黑"/>
          <w:color w:val="3E3E3E"/>
          <w:spacing w:val="30"/>
          <w:sz w:val="23"/>
          <w:szCs w:val="23"/>
          <w:shd w:val="clear" w:color="auto" w:fill="FFFFFF"/>
        </w:rPr>
        <w:t>中国现在开始的就是真的不用为过去以后生计考虑的一代人了。我觉得没必要，还是像我们年轻时候父母说，要学个专业以后找份好的工作挣钱，他们真的是可以完全照自己的心愿去做很多事情。这是我个人的感悟，就是大胆一点，大胆地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主持人何婕：但是我在这儿想补充张老师的，就是他们这一代人可能是那样的一种有自由选择的机会，但这个机会也还是因为整个国家它发展到了一定的时候，可能还是有很多建设者在这儿为国家的未来在做贡献。所以我倒是特别想问你的是，你特别想做的是哪个专业？哪个行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我其实吧，我想在我的大学里学金融。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学金融。为什么呢？就纯属爱好吗还是？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应该就是纯属爱好，没什么掺杂其他的。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万一张老师告诉你未来按你问的问题很多年之后其实金融也不是很重要，你还选择金融吗？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这个我得考虑考虑。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所以真的是很把张老师的建议当回事。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不过，如果你真的爱好金融，你学金融没有问题，我就觉得没必要把自己框在一个非常功利的目标。一定要以后出来找工作赚大钱，我觉得这个就很可惜了，因为你梦想真的放飞之后，你可能创造世界奇迹的</w:t>
      </w:r>
      <w:r>
        <w:rPr>
          <w:rStyle w:val="richmediacontentany"/>
          <w:rFonts w:ascii="微软雅黑" w:eastAsia="微软雅黑" w:hAnsi="微软雅黑" w:cs="微软雅黑"/>
          <w:color w:val="3E3E3E"/>
          <w:spacing w:val="3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未来的中国会有无限的可能。你不要盯着说未来中国可以在世界上让我特别骄傲的事情，我要成为其中的一员。未来你们这一代人应该是你走在世界上就可以让中国为你骄傲，我们希望你有这样的志向，好吗？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我们还有没有朋友要提问，还有一位，欢迎，传递一下话筒，谢谢。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w:t>
      </w:r>
      <w:r>
        <w:rPr>
          <w:rStyle w:val="richmediacontentany"/>
          <w:rFonts w:ascii="微软雅黑" w:eastAsia="微软雅黑" w:hAnsi="微软雅黑" w:cs="微软雅黑"/>
          <w:color w:val="6DADF7"/>
          <w:spacing w:val="22"/>
          <w:sz w:val="23"/>
          <w:szCs w:val="23"/>
          <w:shd w:val="clear" w:color="auto" w:fill="FFFFFF"/>
        </w:rPr>
        <w:t>众：</w:t>
      </w:r>
      <w:r>
        <w:rPr>
          <w:rStyle w:val="richmediacontentany"/>
          <w:rFonts w:ascii="微软雅黑" w:eastAsia="微软雅黑" w:hAnsi="微软雅黑" w:cs="微软雅黑"/>
          <w:color w:val="3E3E3E"/>
          <w:spacing w:val="30"/>
          <w:sz w:val="23"/>
          <w:szCs w:val="23"/>
          <w:shd w:val="clear" w:color="auto" w:fill="FFFFFF"/>
        </w:rPr>
        <w:t>小朋友，我建议你长大以后去当兵。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是跟小朋友对话。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对，我建议你长大以后去当兵，因为当兵很光荣，很爱国，很有情怀。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您当过兵吗？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我是一个退伍军人，对吧？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您是什么军种？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我之前是空军的二炮，就是火箭军在四川。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厉害。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当兵很光荣，我们海军70周年的纪念你看了没有？挺自豪的，对不对？这是具体的体现，以前我们的叫回国的专家钱学森，他是国防委员的院长，对吧？也是个爱国军人，我希望你当兵。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掌声再一次送给这位军人！谢谢！所以我在想结合张老师的话，包括还有我们刚才这位观众的观点，我倒是想说这位小朋友，等你长大之后，你那个时候应该问，不是说我们国家哪个地方最发达，哪个行业最有前景，我去做它，而是那个时候的中国，哪个地方最需要建设者，哪个行业最需要前进，你就去做它，你把它做强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好的。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买外国车看外国电视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就是不爱国吗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接下来我们来开放讨论好不好？我们举手示意。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最近网络上出现了一些观点，比如说买外国的车就是不爱国，看外国的电视就是不爱国这种现象。张教授您怎么看这种现象呢？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我个人觉得这个是有点我叫做狭隘的爱国主义了，就是真的，</w:t>
      </w:r>
      <w:r>
        <w:rPr>
          <w:rStyle w:val="richmediacontentany"/>
          <w:rFonts w:ascii="微软雅黑" w:eastAsia="微软雅黑" w:hAnsi="微软雅黑" w:cs="微软雅黑"/>
          <w:b/>
          <w:bCs/>
          <w:color w:val="3E3E3E"/>
          <w:spacing w:val="30"/>
          <w:sz w:val="23"/>
          <w:szCs w:val="23"/>
          <w:shd w:val="clear" w:color="auto" w:fill="FFFFFF"/>
        </w:rPr>
        <w:t>中国人的爱国主义是海纳百川的，是非常包容的。</w:t>
      </w:r>
      <w:r>
        <w:rPr>
          <w:rStyle w:val="richmediacontentany"/>
          <w:rFonts w:ascii="微软雅黑" w:eastAsia="微软雅黑" w:hAnsi="微软雅黑" w:cs="微软雅黑"/>
          <w:color w:val="3E3E3E"/>
          <w:spacing w:val="30"/>
          <w:sz w:val="23"/>
          <w:szCs w:val="23"/>
          <w:shd w:val="clear" w:color="auto" w:fill="FFFFFF"/>
        </w:rPr>
        <w:t>我们是个见过世面的民族，而且实际上你看一看就是我们这么多的伟大的发明，我不要说四大发明了，就是过去的成百上千种古代的发明传到欧洲时候，他们全部吸收了，对不对？为什么他们好东西我们不能吸收，对不对？我们今天用的电灯、电话，对吧？互联网等等都是西方发明的。所以</w:t>
      </w:r>
      <w:r>
        <w:rPr>
          <w:rStyle w:val="richmediacontentany"/>
          <w:rFonts w:ascii="微软雅黑" w:eastAsia="微软雅黑" w:hAnsi="微软雅黑" w:cs="微软雅黑"/>
          <w:b/>
          <w:bCs/>
          <w:color w:val="C00000"/>
          <w:spacing w:val="30"/>
          <w:sz w:val="23"/>
          <w:szCs w:val="23"/>
          <w:shd w:val="clear" w:color="auto" w:fill="FFFFFF"/>
        </w:rPr>
        <w:t>中国人学习的文化我觉得非常之好，三人行，必有我师。真的我们愿意吸纳人家一切好的东西。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但我觉得中国有一点也是中国文明型国家的传承。我上次和新加坡学者马凯硕，我们对话就比较中国和印度，我说至少可能最近有些变化，</w:t>
      </w:r>
      <w:r>
        <w:rPr>
          <w:rStyle w:val="richmediacontentany"/>
          <w:rFonts w:ascii="微软雅黑" w:eastAsia="微软雅黑" w:hAnsi="微软雅黑" w:cs="微软雅黑"/>
          <w:b/>
          <w:bCs/>
          <w:color w:val="3E3E3E"/>
          <w:spacing w:val="30"/>
          <w:sz w:val="23"/>
          <w:szCs w:val="23"/>
          <w:shd w:val="clear" w:color="auto" w:fill="FFFFFF"/>
        </w:rPr>
        <w:t>在相当长的时间内，印度人特别自豪就是能够被西方接受，达到西方的标准。而中国特别在我们的领导人当中，意思非常明确，就是我们要向西方学习它一切好的方面，但最终是要超越它，不是简单被西方认可。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就讲一个简单例子，当年邓小平1978年去新加坡访问，他确实被震撼了，因为他年轻时候16岁，去法国时候曾经经过新加坡，那时候新加坡非常穷，比渔村好一点大概，但现在是高楼大厦林立，是个金融中心。但邓小平回来就说，说我们要向新加坡学习，但是也要研究在什么方面可以做得比它更好，所以这个眼界是不一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所以中国人你看，</w:t>
      </w:r>
      <w:r>
        <w:rPr>
          <w:rStyle w:val="richmediacontentany"/>
          <w:rFonts w:ascii="微软雅黑" w:eastAsia="微软雅黑" w:hAnsi="微软雅黑" w:cs="微软雅黑"/>
          <w:b/>
          <w:bCs/>
          <w:color w:val="C00000"/>
          <w:spacing w:val="30"/>
          <w:sz w:val="23"/>
          <w:szCs w:val="23"/>
          <w:shd w:val="clear" w:color="auto" w:fill="FFFFFF"/>
        </w:rPr>
        <w:t>比方互联网是西方发明的，网购是西方发明的。但到中国来以后，我们把它真的重新整合发明了微信，我们的网购规模比它大一百倍一千倍。</w:t>
      </w:r>
      <w:r>
        <w:rPr>
          <w:rStyle w:val="richmediacontentany"/>
          <w:rFonts w:ascii="微软雅黑" w:eastAsia="微软雅黑" w:hAnsi="微软雅黑" w:cs="微软雅黑"/>
          <w:color w:val="3E3E3E"/>
          <w:spacing w:val="30"/>
          <w:sz w:val="23"/>
          <w:szCs w:val="23"/>
          <w:shd w:val="clear" w:color="auto" w:fill="FFFFFF"/>
        </w:rPr>
        <w:t>这个时候你从管理模式到技术本身的模式都不一样了，这是一种某种（意义上）再创新再创造，然后慢慢就变成中国自己的东西了。现在人家讲微信就好像完全是中国的东西了，对不对？所以我觉得不要把这个东西看的那么狭隘，最终就是这个世界文明太精彩了，好的我们都要吸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它是一个你中有我，我中有你的概念。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我特别想问一下这位同学，您提这个问题，你自己怎么看这个问题？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30"/>
          <w:sz w:val="23"/>
          <w:szCs w:val="23"/>
          <w:shd w:val="clear" w:color="auto" w:fill="FFFFFF"/>
        </w:rPr>
        <w:t>我觉得吧，中国作为一个开放性的大国，不应该去拒绝这些东西，如果太过于拒绝这些，就有点像清朝的闭关锁国了。中国现在作为一个开放性的大国，必须要接受来自于世界各国的事物，然后从中吸收长处来更加促进我们国家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叶青林：</w:t>
      </w:r>
      <w:r>
        <w:rPr>
          <w:rStyle w:val="richmediacontentany"/>
          <w:rFonts w:ascii="微软雅黑" w:eastAsia="微软雅黑" w:hAnsi="微软雅黑" w:cs="微软雅黑"/>
          <w:color w:val="3E3E3E"/>
          <w:spacing w:val="30"/>
          <w:sz w:val="23"/>
          <w:szCs w:val="23"/>
          <w:shd w:val="clear" w:color="auto" w:fill="FFFFFF"/>
        </w:rPr>
        <w:t>你看，完全不需要担心这个问题。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C00000"/>
          <w:spacing w:val="30"/>
          <w:sz w:val="23"/>
          <w:szCs w:val="23"/>
          <w:shd w:val="clear" w:color="auto" w:fill="FFFFFF"/>
        </w:rPr>
        <w:t>任何国家任何民族都会有极端狭隘爱国主义，但不会成为中国社会的主流，更不会成为我们政治决策层的主流观点，不可能的。</w:t>
      </w:r>
      <w:r>
        <w:rPr>
          <w:rStyle w:val="richmediacontentany"/>
          <w:rFonts w:ascii="微软雅黑" w:eastAsia="微软雅黑" w:hAnsi="微软雅黑" w:cs="微软雅黑"/>
          <w:color w:val="3E3E3E"/>
          <w:spacing w:val="30"/>
          <w:sz w:val="23"/>
          <w:szCs w:val="23"/>
          <w:shd w:val="clear" w:color="auto" w:fill="FFFFFF"/>
        </w:rPr>
        <w:t>所以这是一个基本要把握好的，所以不要被个案给忽悠了，个案就是个案，也不要因为那些大V抓住个案就说这是一切，这也是他们胡来，他们最后做的不得人心。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我觉得有的时候，张老师，人的认知它确实是会慢慢的前进的，可能很多年前当我们遇到一些些个阻碍挫折的时候，我们会用一些方式去表达心中的愤怒或者是一种情绪。但现在大家越来越理性地觉得这样的一种表达可能并不合适，所以渐渐的会越来越多的人认同理性的方法，我觉得我们可以看得到这样的一种进步和变化。好，再</w:t>
      </w:r>
      <w:r>
        <w:rPr>
          <w:rStyle w:val="richmediacontentany"/>
          <w:rFonts w:ascii="微软雅黑" w:eastAsia="微软雅黑" w:hAnsi="微软雅黑" w:cs="微软雅黑"/>
          <w:color w:val="3E3E3E"/>
          <w:spacing w:val="30"/>
          <w:sz w:val="23"/>
          <w:szCs w:val="23"/>
          <w:shd w:val="clear" w:color="auto" w:fill="FFFFFF"/>
        </w:rPr>
        <w:t>次的感谢大家，也谢谢张老师给我们非常精彩的观点，谢谢大家对于爱国主义有发自内心的讨论。让我们下期节目再见，继续来定位中国，读懂中国！</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5182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27&amp;idx=2&amp;sn=86d7aae8db66717cd757317f037ac271&amp;chksm=8bb07d0ebcc7f418a734e8a97893648ba643192ee5eab959812272100a79f6291e44fdbb903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中国人的爱国主义（下）</dc:title>
  <cp:revision>1</cp:revision>
</cp:coreProperties>
</file>